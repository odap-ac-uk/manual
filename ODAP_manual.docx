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12D1F" w14:textId="67AAC98E" w:rsidR="00A32D0A" w:rsidRDefault="00A32D0A" w:rsidP="00F847E0">
      <w:bookmarkStart w:id="0" w:name="_Toc90560010"/>
    </w:p>
    <w:p w14:paraId="1E77F144" w14:textId="7A6F9212" w:rsidR="00E1396E" w:rsidRDefault="00A32D0A" w:rsidP="00E1396E">
      <w:pPr>
        <w:pStyle w:val="Title"/>
        <w:jc w:val="center"/>
      </w:pPr>
      <w:commentRangeStart w:id="1"/>
      <w:r>
        <w:t>Outbreak Data Analysis Platform:</w:t>
      </w:r>
    </w:p>
    <w:p w14:paraId="6D799071" w14:textId="7BBA8A85" w:rsidR="00A32D0A" w:rsidRDefault="00A32D0A" w:rsidP="00E1396E">
      <w:pPr>
        <w:pStyle w:val="Title"/>
        <w:jc w:val="center"/>
      </w:pPr>
      <w:r>
        <w:t>The Manual</w:t>
      </w:r>
      <w:commentRangeEnd w:id="1"/>
      <w:r w:rsidR="004C3490">
        <w:rPr>
          <w:rStyle w:val="CommentReference"/>
          <w:rFonts w:asciiTheme="minorHAnsi" w:eastAsiaTheme="minorHAnsi" w:hAnsiTheme="minorHAnsi" w:cstheme="minorBidi"/>
          <w:spacing w:val="0"/>
          <w:kern w:val="0"/>
          <w:lang w:eastAsia="en-US"/>
        </w:rPr>
        <w:commentReference w:id="1"/>
      </w:r>
    </w:p>
    <w:p w14:paraId="3E60FFBC" w14:textId="388A62A9" w:rsidR="00721167" w:rsidRPr="00721167" w:rsidRDefault="00721167" w:rsidP="00721167">
      <w:pPr>
        <w:pStyle w:val="Heading2"/>
        <w:jc w:val="center"/>
      </w:pPr>
      <w:bookmarkStart w:id="2" w:name="_Toc107302468"/>
      <w:r>
        <w:t>WORK IN PROGRESS!</w:t>
      </w:r>
      <w:bookmarkEnd w:id="2"/>
    </w:p>
    <w:p w14:paraId="20FA5894" w14:textId="3F24FB69" w:rsidR="00A32D0A" w:rsidRDefault="00A32D0A" w:rsidP="00A32D0A"/>
    <w:p w14:paraId="50CC7838" w14:textId="77777777" w:rsidR="00A32D0A" w:rsidRDefault="00A32D0A" w:rsidP="00A32D0A">
      <w:pPr>
        <w:sectPr w:rsidR="00A32D0A">
          <w:headerReference w:type="even" r:id="rId14"/>
          <w:headerReference w:type="default"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sdt>
      <w:sdtPr>
        <w:rPr>
          <w:rFonts w:ascii="Arial" w:eastAsia="Arial" w:hAnsi="Arial" w:cs="Arial"/>
          <w:color w:val="000000"/>
          <w:sz w:val="22"/>
          <w:szCs w:val="22"/>
          <w:lang w:val="en-GB" w:eastAsia="en-GB"/>
        </w:rPr>
        <w:id w:val="-1151828508"/>
        <w:docPartObj>
          <w:docPartGallery w:val="Table of Contents"/>
          <w:docPartUnique/>
        </w:docPartObj>
      </w:sdtPr>
      <w:sdtEndPr>
        <w:rPr>
          <w:b/>
          <w:bCs/>
          <w:noProof/>
        </w:rPr>
      </w:sdtEndPr>
      <w:sdtContent>
        <w:p w14:paraId="4BF266E7" w14:textId="0228435A" w:rsidR="00A32D0A" w:rsidRDefault="00A32D0A">
          <w:pPr>
            <w:pStyle w:val="TOCHeading"/>
          </w:pPr>
          <w:r>
            <w:t>Contents</w:t>
          </w:r>
        </w:p>
        <w:p w14:paraId="2CC4380C" w14:textId="00160A6A" w:rsidR="00C63E40" w:rsidRDefault="00A32D0A">
          <w:pPr>
            <w:pStyle w:val="TOC2"/>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07302468" w:history="1">
            <w:r w:rsidR="00C63E40" w:rsidRPr="00BE47B1">
              <w:rPr>
                <w:rStyle w:val="Hyperlink"/>
                <w:noProof/>
              </w:rPr>
              <w:t>WORK IN PROGRESS!</w:t>
            </w:r>
            <w:r w:rsidR="00C63E40">
              <w:rPr>
                <w:noProof/>
                <w:webHidden/>
              </w:rPr>
              <w:tab/>
            </w:r>
            <w:r w:rsidR="00C63E40">
              <w:rPr>
                <w:noProof/>
                <w:webHidden/>
              </w:rPr>
              <w:fldChar w:fldCharType="begin"/>
            </w:r>
            <w:r w:rsidR="00C63E40">
              <w:rPr>
                <w:noProof/>
                <w:webHidden/>
              </w:rPr>
              <w:instrText xml:space="preserve"> PAGEREF _Toc107302468 \h </w:instrText>
            </w:r>
            <w:r w:rsidR="00C63E40">
              <w:rPr>
                <w:noProof/>
                <w:webHidden/>
              </w:rPr>
            </w:r>
            <w:r w:rsidR="00C63E40">
              <w:rPr>
                <w:noProof/>
                <w:webHidden/>
              </w:rPr>
              <w:fldChar w:fldCharType="separate"/>
            </w:r>
            <w:r w:rsidR="00C63E40">
              <w:rPr>
                <w:noProof/>
                <w:webHidden/>
              </w:rPr>
              <w:t>1</w:t>
            </w:r>
            <w:r w:rsidR="00C63E40">
              <w:rPr>
                <w:noProof/>
                <w:webHidden/>
              </w:rPr>
              <w:fldChar w:fldCharType="end"/>
            </w:r>
          </w:hyperlink>
        </w:p>
        <w:p w14:paraId="7EA6FDD2" w14:textId="3C77918C" w:rsidR="00C63E40" w:rsidRDefault="00965BC0">
          <w:pPr>
            <w:pStyle w:val="TOC1"/>
            <w:tabs>
              <w:tab w:val="right" w:leader="dot" w:pos="9016"/>
            </w:tabs>
            <w:rPr>
              <w:rFonts w:asciiTheme="minorHAnsi" w:eastAsiaTheme="minorEastAsia" w:hAnsiTheme="minorHAnsi" w:cstheme="minorBidi"/>
              <w:noProof/>
              <w:color w:val="auto"/>
            </w:rPr>
          </w:pPr>
          <w:hyperlink w:anchor="_Toc107302469" w:history="1">
            <w:r w:rsidR="00C63E40" w:rsidRPr="00BE47B1">
              <w:rPr>
                <w:rStyle w:val="Hyperlink"/>
                <w:noProof/>
              </w:rPr>
              <w:t>Chapter 2 What is the Outbreak Data Analysis Platform (ODAP*)?</w:t>
            </w:r>
            <w:r w:rsidR="00C63E40">
              <w:rPr>
                <w:noProof/>
                <w:webHidden/>
              </w:rPr>
              <w:tab/>
            </w:r>
            <w:r w:rsidR="00C63E40">
              <w:rPr>
                <w:noProof/>
                <w:webHidden/>
              </w:rPr>
              <w:fldChar w:fldCharType="begin"/>
            </w:r>
            <w:r w:rsidR="00C63E40">
              <w:rPr>
                <w:noProof/>
                <w:webHidden/>
              </w:rPr>
              <w:instrText xml:space="preserve"> PAGEREF _Toc107302469 \h </w:instrText>
            </w:r>
            <w:r w:rsidR="00C63E40">
              <w:rPr>
                <w:noProof/>
                <w:webHidden/>
              </w:rPr>
            </w:r>
            <w:r w:rsidR="00C63E40">
              <w:rPr>
                <w:noProof/>
                <w:webHidden/>
              </w:rPr>
              <w:fldChar w:fldCharType="separate"/>
            </w:r>
            <w:r w:rsidR="00C63E40">
              <w:rPr>
                <w:noProof/>
                <w:webHidden/>
              </w:rPr>
              <w:t>3</w:t>
            </w:r>
            <w:r w:rsidR="00C63E40">
              <w:rPr>
                <w:noProof/>
                <w:webHidden/>
              </w:rPr>
              <w:fldChar w:fldCharType="end"/>
            </w:r>
          </w:hyperlink>
        </w:p>
        <w:p w14:paraId="67645CD8" w14:textId="1D97B43A" w:rsidR="00C63E40" w:rsidRDefault="00965BC0">
          <w:pPr>
            <w:pStyle w:val="TOC2"/>
            <w:tabs>
              <w:tab w:val="right" w:leader="dot" w:pos="9016"/>
            </w:tabs>
            <w:rPr>
              <w:rFonts w:asciiTheme="minorHAnsi" w:eastAsiaTheme="minorEastAsia" w:hAnsiTheme="minorHAnsi" w:cstheme="minorBidi"/>
              <w:noProof/>
              <w:color w:val="auto"/>
            </w:rPr>
          </w:pPr>
          <w:hyperlink w:anchor="_Toc107302470" w:history="1">
            <w:r w:rsidR="00C63E40" w:rsidRPr="00BE47B1">
              <w:rPr>
                <w:rStyle w:val="Hyperlink"/>
                <w:noProof/>
              </w:rPr>
              <w:t>The Platform</w:t>
            </w:r>
            <w:r w:rsidR="00C63E40">
              <w:rPr>
                <w:noProof/>
                <w:webHidden/>
              </w:rPr>
              <w:tab/>
            </w:r>
            <w:r w:rsidR="00C63E40">
              <w:rPr>
                <w:noProof/>
                <w:webHidden/>
              </w:rPr>
              <w:fldChar w:fldCharType="begin"/>
            </w:r>
            <w:r w:rsidR="00C63E40">
              <w:rPr>
                <w:noProof/>
                <w:webHidden/>
              </w:rPr>
              <w:instrText xml:space="preserve"> PAGEREF _Toc107302470 \h </w:instrText>
            </w:r>
            <w:r w:rsidR="00C63E40">
              <w:rPr>
                <w:noProof/>
                <w:webHidden/>
              </w:rPr>
            </w:r>
            <w:r w:rsidR="00C63E40">
              <w:rPr>
                <w:noProof/>
                <w:webHidden/>
              </w:rPr>
              <w:fldChar w:fldCharType="separate"/>
            </w:r>
            <w:r w:rsidR="00C63E40">
              <w:rPr>
                <w:noProof/>
                <w:webHidden/>
              </w:rPr>
              <w:t>3</w:t>
            </w:r>
            <w:r w:rsidR="00C63E40">
              <w:rPr>
                <w:noProof/>
                <w:webHidden/>
              </w:rPr>
              <w:fldChar w:fldCharType="end"/>
            </w:r>
          </w:hyperlink>
        </w:p>
        <w:p w14:paraId="104AB88B" w14:textId="3179BACB" w:rsidR="00C63E40" w:rsidRDefault="00965BC0">
          <w:pPr>
            <w:pStyle w:val="TOC2"/>
            <w:tabs>
              <w:tab w:val="right" w:leader="dot" w:pos="9016"/>
            </w:tabs>
            <w:rPr>
              <w:rFonts w:asciiTheme="minorHAnsi" w:eastAsiaTheme="minorEastAsia" w:hAnsiTheme="minorHAnsi" w:cstheme="minorBidi"/>
              <w:noProof/>
              <w:color w:val="auto"/>
            </w:rPr>
          </w:pPr>
          <w:hyperlink w:anchor="_Toc107302471" w:history="1">
            <w:r w:rsidR="00C63E40" w:rsidRPr="00BE47B1">
              <w:rPr>
                <w:rStyle w:val="Hyperlink"/>
                <w:noProof/>
              </w:rPr>
              <w:t>What is the purpose?</w:t>
            </w:r>
            <w:r w:rsidR="00C63E40">
              <w:rPr>
                <w:noProof/>
                <w:webHidden/>
              </w:rPr>
              <w:tab/>
            </w:r>
            <w:r w:rsidR="00C63E40">
              <w:rPr>
                <w:noProof/>
                <w:webHidden/>
              </w:rPr>
              <w:fldChar w:fldCharType="begin"/>
            </w:r>
            <w:r w:rsidR="00C63E40">
              <w:rPr>
                <w:noProof/>
                <w:webHidden/>
              </w:rPr>
              <w:instrText xml:space="preserve"> PAGEREF _Toc107302471 \h </w:instrText>
            </w:r>
            <w:r w:rsidR="00C63E40">
              <w:rPr>
                <w:noProof/>
                <w:webHidden/>
              </w:rPr>
            </w:r>
            <w:r w:rsidR="00C63E40">
              <w:rPr>
                <w:noProof/>
                <w:webHidden/>
              </w:rPr>
              <w:fldChar w:fldCharType="separate"/>
            </w:r>
            <w:r w:rsidR="00C63E40">
              <w:rPr>
                <w:noProof/>
                <w:webHidden/>
              </w:rPr>
              <w:t>3</w:t>
            </w:r>
            <w:r w:rsidR="00C63E40">
              <w:rPr>
                <w:noProof/>
                <w:webHidden/>
              </w:rPr>
              <w:fldChar w:fldCharType="end"/>
            </w:r>
          </w:hyperlink>
        </w:p>
        <w:p w14:paraId="1D965975" w14:textId="304927CC" w:rsidR="00C63E40" w:rsidRDefault="00965BC0">
          <w:pPr>
            <w:pStyle w:val="TOC2"/>
            <w:tabs>
              <w:tab w:val="right" w:leader="dot" w:pos="9016"/>
            </w:tabs>
            <w:rPr>
              <w:rFonts w:asciiTheme="minorHAnsi" w:eastAsiaTheme="minorEastAsia" w:hAnsiTheme="minorHAnsi" w:cstheme="minorBidi"/>
              <w:noProof/>
              <w:color w:val="auto"/>
            </w:rPr>
          </w:pPr>
          <w:hyperlink w:anchor="_Toc107302472" w:history="1">
            <w:r w:rsidR="00C63E40" w:rsidRPr="00BE47B1">
              <w:rPr>
                <w:rStyle w:val="Hyperlink"/>
                <w:noProof/>
              </w:rPr>
              <w:t>What are the different environments/areas?</w:t>
            </w:r>
            <w:r w:rsidR="00C63E40">
              <w:rPr>
                <w:noProof/>
                <w:webHidden/>
              </w:rPr>
              <w:tab/>
            </w:r>
            <w:r w:rsidR="00C63E40">
              <w:rPr>
                <w:noProof/>
                <w:webHidden/>
              </w:rPr>
              <w:fldChar w:fldCharType="begin"/>
            </w:r>
            <w:r w:rsidR="00C63E40">
              <w:rPr>
                <w:noProof/>
                <w:webHidden/>
              </w:rPr>
              <w:instrText xml:space="preserve"> PAGEREF _Toc107302472 \h </w:instrText>
            </w:r>
            <w:r w:rsidR="00C63E40">
              <w:rPr>
                <w:noProof/>
                <w:webHidden/>
              </w:rPr>
            </w:r>
            <w:r w:rsidR="00C63E40">
              <w:rPr>
                <w:noProof/>
                <w:webHidden/>
              </w:rPr>
              <w:fldChar w:fldCharType="separate"/>
            </w:r>
            <w:r w:rsidR="00C63E40">
              <w:rPr>
                <w:noProof/>
                <w:webHidden/>
              </w:rPr>
              <w:t>3</w:t>
            </w:r>
            <w:r w:rsidR="00C63E40">
              <w:rPr>
                <w:noProof/>
                <w:webHidden/>
              </w:rPr>
              <w:fldChar w:fldCharType="end"/>
            </w:r>
          </w:hyperlink>
        </w:p>
        <w:p w14:paraId="2BF29062" w14:textId="17C05077" w:rsidR="00C63E40" w:rsidRDefault="00965BC0">
          <w:pPr>
            <w:pStyle w:val="TOC1"/>
            <w:tabs>
              <w:tab w:val="right" w:leader="dot" w:pos="9016"/>
            </w:tabs>
            <w:rPr>
              <w:rFonts w:asciiTheme="minorHAnsi" w:eastAsiaTheme="minorEastAsia" w:hAnsiTheme="minorHAnsi" w:cstheme="minorBidi"/>
              <w:noProof/>
              <w:color w:val="auto"/>
            </w:rPr>
          </w:pPr>
          <w:hyperlink w:anchor="_Toc107302473" w:history="1">
            <w:r w:rsidR="00C63E40" w:rsidRPr="00BE47B1">
              <w:rPr>
                <w:rStyle w:val="Hyperlink"/>
                <w:noProof/>
              </w:rPr>
              <w:t>Chapter 3 How is ODAP governed and managed?</w:t>
            </w:r>
            <w:r w:rsidR="00C63E40">
              <w:rPr>
                <w:noProof/>
                <w:webHidden/>
              </w:rPr>
              <w:tab/>
            </w:r>
            <w:r w:rsidR="00C63E40">
              <w:rPr>
                <w:noProof/>
                <w:webHidden/>
              </w:rPr>
              <w:fldChar w:fldCharType="begin"/>
            </w:r>
            <w:r w:rsidR="00C63E40">
              <w:rPr>
                <w:noProof/>
                <w:webHidden/>
              </w:rPr>
              <w:instrText xml:space="preserve"> PAGEREF _Toc107302473 \h </w:instrText>
            </w:r>
            <w:r w:rsidR="00C63E40">
              <w:rPr>
                <w:noProof/>
                <w:webHidden/>
              </w:rPr>
            </w:r>
            <w:r w:rsidR="00C63E40">
              <w:rPr>
                <w:noProof/>
                <w:webHidden/>
              </w:rPr>
              <w:fldChar w:fldCharType="separate"/>
            </w:r>
            <w:r w:rsidR="00C63E40">
              <w:rPr>
                <w:noProof/>
                <w:webHidden/>
              </w:rPr>
              <w:t>5</w:t>
            </w:r>
            <w:r w:rsidR="00C63E40">
              <w:rPr>
                <w:noProof/>
                <w:webHidden/>
              </w:rPr>
              <w:fldChar w:fldCharType="end"/>
            </w:r>
          </w:hyperlink>
        </w:p>
        <w:p w14:paraId="1399BFE5" w14:textId="25E2852C" w:rsidR="00C63E40" w:rsidRDefault="00965BC0">
          <w:pPr>
            <w:pStyle w:val="TOC2"/>
            <w:tabs>
              <w:tab w:val="right" w:leader="dot" w:pos="9016"/>
            </w:tabs>
            <w:rPr>
              <w:rFonts w:asciiTheme="minorHAnsi" w:eastAsiaTheme="minorEastAsia" w:hAnsiTheme="minorHAnsi" w:cstheme="minorBidi"/>
              <w:noProof/>
              <w:color w:val="auto"/>
            </w:rPr>
          </w:pPr>
          <w:hyperlink w:anchor="_Toc107302474" w:history="1">
            <w:r w:rsidR="00C63E40" w:rsidRPr="00BE47B1">
              <w:rPr>
                <w:rStyle w:val="Hyperlink"/>
                <w:noProof/>
              </w:rPr>
              <w:t>The Partnership</w:t>
            </w:r>
            <w:r w:rsidR="00C63E40">
              <w:rPr>
                <w:noProof/>
                <w:webHidden/>
              </w:rPr>
              <w:tab/>
            </w:r>
            <w:r w:rsidR="00C63E40">
              <w:rPr>
                <w:noProof/>
                <w:webHidden/>
              </w:rPr>
              <w:fldChar w:fldCharType="begin"/>
            </w:r>
            <w:r w:rsidR="00C63E40">
              <w:rPr>
                <w:noProof/>
                <w:webHidden/>
              </w:rPr>
              <w:instrText xml:space="preserve"> PAGEREF _Toc107302474 \h </w:instrText>
            </w:r>
            <w:r w:rsidR="00C63E40">
              <w:rPr>
                <w:noProof/>
                <w:webHidden/>
              </w:rPr>
            </w:r>
            <w:r w:rsidR="00C63E40">
              <w:rPr>
                <w:noProof/>
                <w:webHidden/>
              </w:rPr>
              <w:fldChar w:fldCharType="separate"/>
            </w:r>
            <w:r w:rsidR="00C63E40">
              <w:rPr>
                <w:noProof/>
                <w:webHidden/>
              </w:rPr>
              <w:t>5</w:t>
            </w:r>
            <w:r w:rsidR="00C63E40">
              <w:rPr>
                <w:noProof/>
                <w:webHidden/>
              </w:rPr>
              <w:fldChar w:fldCharType="end"/>
            </w:r>
          </w:hyperlink>
        </w:p>
        <w:p w14:paraId="0C6361D4" w14:textId="302C8EE5" w:rsidR="00C63E40" w:rsidRDefault="00965BC0">
          <w:pPr>
            <w:pStyle w:val="TOC2"/>
            <w:tabs>
              <w:tab w:val="right" w:leader="dot" w:pos="9016"/>
            </w:tabs>
            <w:rPr>
              <w:rFonts w:asciiTheme="minorHAnsi" w:eastAsiaTheme="minorEastAsia" w:hAnsiTheme="minorHAnsi" w:cstheme="minorBidi"/>
              <w:noProof/>
              <w:color w:val="auto"/>
            </w:rPr>
          </w:pPr>
          <w:hyperlink w:anchor="_Toc107302475" w:history="1">
            <w:r w:rsidR="00C63E40" w:rsidRPr="00BE47B1">
              <w:rPr>
                <w:rStyle w:val="Hyperlink"/>
                <w:noProof/>
              </w:rPr>
              <w:t>The ODAP Delivery Team</w:t>
            </w:r>
            <w:r w:rsidR="00C63E40">
              <w:rPr>
                <w:noProof/>
                <w:webHidden/>
              </w:rPr>
              <w:tab/>
            </w:r>
            <w:r w:rsidR="00C63E40">
              <w:rPr>
                <w:noProof/>
                <w:webHidden/>
              </w:rPr>
              <w:fldChar w:fldCharType="begin"/>
            </w:r>
            <w:r w:rsidR="00C63E40">
              <w:rPr>
                <w:noProof/>
                <w:webHidden/>
              </w:rPr>
              <w:instrText xml:space="preserve"> PAGEREF _Toc107302475 \h </w:instrText>
            </w:r>
            <w:r w:rsidR="00C63E40">
              <w:rPr>
                <w:noProof/>
                <w:webHidden/>
              </w:rPr>
            </w:r>
            <w:r w:rsidR="00C63E40">
              <w:rPr>
                <w:noProof/>
                <w:webHidden/>
              </w:rPr>
              <w:fldChar w:fldCharType="separate"/>
            </w:r>
            <w:r w:rsidR="00C63E40">
              <w:rPr>
                <w:noProof/>
                <w:webHidden/>
              </w:rPr>
              <w:t>5</w:t>
            </w:r>
            <w:r w:rsidR="00C63E40">
              <w:rPr>
                <w:noProof/>
                <w:webHidden/>
              </w:rPr>
              <w:fldChar w:fldCharType="end"/>
            </w:r>
          </w:hyperlink>
        </w:p>
        <w:p w14:paraId="5BACA6E1" w14:textId="6D9193A3" w:rsidR="00C63E40" w:rsidRDefault="00965BC0">
          <w:pPr>
            <w:pStyle w:val="TOC2"/>
            <w:tabs>
              <w:tab w:val="right" w:leader="dot" w:pos="9016"/>
            </w:tabs>
            <w:rPr>
              <w:rFonts w:asciiTheme="minorHAnsi" w:eastAsiaTheme="minorEastAsia" w:hAnsiTheme="minorHAnsi" w:cstheme="minorBidi"/>
              <w:noProof/>
              <w:color w:val="auto"/>
            </w:rPr>
          </w:pPr>
          <w:hyperlink w:anchor="_Toc107302476" w:history="1">
            <w:r w:rsidR="00C63E40" w:rsidRPr="00BE47B1">
              <w:rPr>
                <w:rStyle w:val="Hyperlink"/>
                <w:noProof/>
              </w:rPr>
              <w:t>SPECIFIC ROLES</w:t>
            </w:r>
            <w:r w:rsidR="00C63E40">
              <w:rPr>
                <w:noProof/>
                <w:webHidden/>
              </w:rPr>
              <w:tab/>
            </w:r>
            <w:r w:rsidR="00C63E40">
              <w:rPr>
                <w:noProof/>
                <w:webHidden/>
              </w:rPr>
              <w:fldChar w:fldCharType="begin"/>
            </w:r>
            <w:r w:rsidR="00C63E40">
              <w:rPr>
                <w:noProof/>
                <w:webHidden/>
              </w:rPr>
              <w:instrText xml:space="preserve"> PAGEREF _Toc107302476 \h </w:instrText>
            </w:r>
            <w:r w:rsidR="00C63E40">
              <w:rPr>
                <w:noProof/>
                <w:webHidden/>
              </w:rPr>
            </w:r>
            <w:r w:rsidR="00C63E40">
              <w:rPr>
                <w:noProof/>
                <w:webHidden/>
              </w:rPr>
              <w:fldChar w:fldCharType="separate"/>
            </w:r>
            <w:r w:rsidR="00C63E40">
              <w:rPr>
                <w:noProof/>
                <w:webHidden/>
              </w:rPr>
              <w:t>6</w:t>
            </w:r>
            <w:r w:rsidR="00C63E40">
              <w:rPr>
                <w:noProof/>
                <w:webHidden/>
              </w:rPr>
              <w:fldChar w:fldCharType="end"/>
            </w:r>
          </w:hyperlink>
        </w:p>
        <w:p w14:paraId="098AEDAB" w14:textId="51A9795C" w:rsidR="00C63E40" w:rsidRDefault="00965BC0">
          <w:pPr>
            <w:pStyle w:val="TOC1"/>
            <w:tabs>
              <w:tab w:val="right" w:leader="dot" w:pos="9016"/>
            </w:tabs>
            <w:rPr>
              <w:rFonts w:asciiTheme="minorHAnsi" w:eastAsiaTheme="minorEastAsia" w:hAnsiTheme="minorHAnsi" w:cstheme="minorBidi"/>
              <w:noProof/>
              <w:color w:val="auto"/>
            </w:rPr>
          </w:pPr>
          <w:hyperlink w:anchor="_Toc107302477" w:history="1">
            <w:r w:rsidR="00C63E40" w:rsidRPr="00BE47B1">
              <w:rPr>
                <w:rStyle w:val="Hyperlink"/>
                <w:noProof/>
              </w:rPr>
              <w:t>Chapter 4 What is within scope of the ODAP?</w:t>
            </w:r>
            <w:r w:rsidR="00C63E40">
              <w:rPr>
                <w:noProof/>
                <w:webHidden/>
              </w:rPr>
              <w:tab/>
            </w:r>
            <w:r w:rsidR="00C63E40">
              <w:rPr>
                <w:noProof/>
                <w:webHidden/>
              </w:rPr>
              <w:fldChar w:fldCharType="begin"/>
            </w:r>
            <w:r w:rsidR="00C63E40">
              <w:rPr>
                <w:noProof/>
                <w:webHidden/>
              </w:rPr>
              <w:instrText xml:space="preserve"> PAGEREF _Toc107302477 \h </w:instrText>
            </w:r>
            <w:r w:rsidR="00C63E40">
              <w:rPr>
                <w:noProof/>
                <w:webHidden/>
              </w:rPr>
            </w:r>
            <w:r w:rsidR="00C63E40">
              <w:rPr>
                <w:noProof/>
                <w:webHidden/>
              </w:rPr>
              <w:fldChar w:fldCharType="separate"/>
            </w:r>
            <w:r w:rsidR="00C63E40">
              <w:rPr>
                <w:noProof/>
                <w:webHidden/>
              </w:rPr>
              <w:t>7</w:t>
            </w:r>
            <w:r w:rsidR="00C63E40">
              <w:rPr>
                <w:noProof/>
                <w:webHidden/>
              </w:rPr>
              <w:fldChar w:fldCharType="end"/>
            </w:r>
          </w:hyperlink>
        </w:p>
        <w:p w14:paraId="31CC6A20" w14:textId="555BE99B" w:rsidR="00C63E40" w:rsidRDefault="00965BC0">
          <w:pPr>
            <w:pStyle w:val="TOC1"/>
            <w:tabs>
              <w:tab w:val="right" w:leader="dot" w:pos="9016"/>
            </w:tabs>
            <w:rPr>
              <w:rFonts w:asciiTheme="minorHAnsi" w:eastAsiaTheme="minorEastAsia" w:hAnsiTheme="minorHAnsi" w:cstheme="minorBidi"/>
              <w:noProof/>
              <w:color w:val="auto"/>
            </w:rPr>
          </w:pPr>
          <w:hyperlink w:anchor="_Toc107302478" w:history="1">
            <w:r w:rsidR="00C63E40" w:rsidRPr="00BE47B1">
              <w:rPr>
                <w:rStyle w:val="Hyperlink"/>
                <w:noProof/>
              </w:rPr>
              <w:t>Chapter 5 What are the datasets are available for research analyses?  What process(es) must I follow?  What approvals must I obtain?</w:t>
            </w:r>
            <w:r w:rsidR="00C63E40">
              <w:rPr>
                <w:noProof/>
                <w:webHidden/>
              </w:rPr>
              <w:tab/>
            </w:r>
            <w:r w:rsidR="00C63E40">
              <w:rPr>
                <w:noProof/>
                <w:webHidden/>
              </w:rPr>
              <w:fldChar w:fldCharType="begin"/>
            </w:r>
            <w:r w:rsidR="00C63E40">
              <w:rPr>
                <w:noProof/>
                <w:webHidden/>
              </w:rPr>
              <w:instrText xml:space="preserve"> PAGEREF _Toc107302478 \h </w:instrText>
            </w:r>
            <w:r w:rsidR="00C63E40">
              <w:rPr>
                <w:noProof/>
                <w:webHidden/>
              </w:rPr>
            </w:r>
            <w:r w:rsidR="00C63E40">
              <w:rPr>
                <w:noProof/>
                <w:webHidden/>
              </w:rPr>
              <w:fldChar w:fldCharType="separate"/>
            </w:r>
            <w:r w:rsidR="00C63E40">
              <w:rPr>
                <w:noProof/>
                <w:webHidden/>
              </w:rPr>
              <w:t>8</w:t>
            </w:r>
            <w:r w:rsidR="00C63E40">
              <w:rPr>
                <w:noProof/>
                <w:webHidden/>
              </w:rPr>
              <w:fldChar w:fldCharType="end"/>
            </w:r>
          </w:hyperlink>
        </w:p>
        <w:p w14:paraId="0A101F86" w14:textId="1A8FF5D1" w:rsidR="00C63E40" w:rsidRDefault="00965BC0">
          <w:pPr>
            <w:pStyle w:val="TOC1"/>
            <w:tabs>
              <w:tab w:val="right" w:leader="dot" w:pos="9016"/>
            </w:tabs>
            <w:rPr>
              <w:rFonts w:asciiTheme="minorHAnsi" w:eastAsiaTheme="minorEastAsia" w:hAnsiTheme="minorHAnsi" w:cstheme="minorBidi"/>
              <w:noProof/>
              <w:color w:val="auto"/>
            </w:rPr>
          </w:pPr>
          <w:hyperlink w:anchor="_Toc107302479" w:history="1">
            <w:r w:rsidR="00C63E40" w:rsidRPr="00BE47B1">
              <w:rPr>
                <w:rStyle w:val="Hyperlink"/>
                <w:noProof/>
              </w:rPr>
              <w:t>Chapter 6 What is the ISARIC SPINE?</w:t>
            </w:r>
            <w:r w:rsidR="00C63E40">
              <w:rPr>
                <w:noProof/>
                <w:webHidden/>
              </w:rPr>
              <w:tab/>
            </w:r>
            <w:r w:rsidR="00C63E40">
              <w:rPr>
                <w:noProof/>
                <w:webHidden/>
              </w:rPr>
              <w:fldChar w:fldCharType="begin"/>
            </w:r>
            <w:r w:rsidR="00C63E40">
              <w:rPr>
                <w:noProof/>
                <w:webHidden/>
              </w:rPr>
              <w:instrText xml:space="preserve"> PAGEREF _Toc107302479 \h </w:instrText>
            </w:r>
            <w:r w:rsidR="00C63E40">
              <w:rPr>
                <w:noProof/>
                <w:webHidden/>
              </w:rPr>
            </w:r>
            <w:r w:rsidR="00C63E40">
              <w:rPr>
                <w:noProof/>
                <w:webHidden/>
              </w:rPr>
              <w:fldChar w:fldCharType="separate"/>
            </w:r>
            <w:r w:rsidR="00C63E40">
              <w:rPr>
                <w:noProof/>
                <w:webHidden/>
              </w:rPr>
              <w:t>9</w:t>
            </w:r>
            <w:r w:rsidR="00C63E40">
              <w:rPr>
                <w:noProof/>
                <w:webHidden/>
              </w:rPr>
              <w:fldChar w:fldCharType="end"/>
            </w:r>
          </w:hyperlink>
        </w:p>
        <w:p w14:paraId="27961F9D" w14:textId="6A149C8E" w:rsidR="00C63E40" w:rsidRDefault="00965BC0">
          <w:pPr>
            <w:pStyle w:val="TOC1"/>
            <w:tabs>
              <w:tab w:val="right" w:leader="dot" w:pos="9016"/>
            </w:tabs>
            <w:rPr>
              <w:rFonts w:asciiTheme="minorHAnsi" w:eastAsiaTheme="minorEastAsia" w:hAnsiTheme="minorHAnsi" w:cstheme="minorBidi"/>
              <w:noProof/>
              <w:color w:val="auto"/>
            </w:rPr>
          </w:pPr>
          <w:hyperlink w:anchor="_Toc107302480" w:history="1">
            <w:r w:rsidR="00C63E40" w:rsidRPr="00BE47B1">
              <w:rPr>
                <w:rStyle w:val="Hyperlink"/>
                <w:noProof/>
              </w:rPr>
              <w:t>Chapter 7 How do I add my dataset (within scope) into ODAP?</w:t>
            </w:r>
            <w:r w:rsidR="00C63E40">
              <w:rPr>
                <w:noProof/>
                <w:webHidden/>
              </w:rPr>
              <w:tab/>
            </w:r>
            <w:r w:rsidR="00C63E40">
              <w:rPr>
                <w:noProof/>
                <w:webHidden/>
              </w:rPr>
              <w:fldChar w:fldCharType="begin"/>
            </w:r>
            <w:r w:rsidR="00C63E40">
              <w:rPr>
                <w:noProof/>
                <w:webHidden/>
              </w:rPr>
              <w:instrText xml:space="preserve"> PAGEREF _Toc107302480 \h </w:instrText>
            </w:r>
            <w:r w:rsidR="00C63E40">
              <w:rPr>
                <w:noProof/>
                <w:webHidden/>
              </w:rPr>
            </w:r>
            <w:r w:rsidR="00C63E40">
              <w:rPr>
                <w:noProof/>
                <w:webHidden/>
              </w:rPr>
              <w:fldChar w:fldCharType="separate"/>
            </w:r>
            <w:r w:rsidR="00C63E40">
              <w:rPr>
                <w:noProof/>
                <w:webHidden/>
              </w:rPr>
              <w:t>11</w:t>
            </w:r>
            <w:r w:rsidR="00C63E40">
              <w:rPr>
                <w:noProof/>
                <w:webHidden/>
              </w:rPr>
              <w:fldChar w:fldCharType="end"/>
            </w:r>
          </w:hyperlink>
        </w:p>
        <w:p w14:paraId="45478BE6" w14:textId="13C49CE5" w:rsidR="00C63E40" w:rsidRDefault="00965BC0">
          <w:pPr>
            <w:pStyle w:val="TOC1"/>
            <w:tabs>
              <w:tab w:val="right" w:leader="dot" w:pos="9016"/>
            </w:tabs>
            <w:rPr>
              <w:rFonts w:asciiTheme="minorHAnsi" w:eastAsiaTheme="minorEastAsia" w:hAnsiTheme="minorHAnsi" w:cstheme="minorBidi"/>
              <w:noProof/>
              <w:color w:val="auto"/>
            </w:rPr>
          </w:pPr>
          <w:hyperlink w:anchor="_Toc107302481" w:history="1">
            <w:r w:rsidR="00C63E40" w:rsidRPr="00BE47B1">
              <w:rPr>
                <w:rStyle w:val="Hyperlink"/>
                <w:noProof/>
              </w:rPr>
              <w:t>Chapter 8 How do I access ODAP for data analysis?</w:t>
            </w:r>
            <w:r w:rsidR="00C63E40">
              <w:rPr>
                <w:noProof/>
                <w:webHidden/>
              </w:rPr>
              <w:tab/>
            </w:r>
            <w:r w:rsidR="00C63E40">
              <w:rPr>
                <w:noProof/>
                <w:webHidden/>
              </w:rPr>
              <w:fldChar w:fldCharType="begin"/>
            </w:r>
            <w:r w:rsidR="00C63E40">
              <w:rPr>
                <w:noProof/>
                <w:webHidden/>
              </w:rPr>
              <w:instrText xml:space="preserve"> PAGEREF _Toc107302481 \h </w:instrText>
            </w:r>
            <w:r w:rsidR="00C63E40">
              <w:rPr>
                <w:noProof/>
                <w:webHidden/>
              </w:rPr>
            </w:r>
            <w:r w:rsidR="00C63E40">
              <w:rPr>
                <w:noProof/>
                <w:webHidden/>
              </w:rPr>
              <w:fldChar w:fldCharType="separate"/>
            </w:r>
            <w:r w:rsidR="00C63E40">
              <w:rPr>
                <w:noProof/>
                <w:webHidden/>
              </w:rPr>
              <w:t>12</w:t>
            </w:r>
            <w:r w:rsidR="00C63E40">
              <w:rPr>
                <w:noProof/>
                <w:webHidden/>
              </w:rPr>
              <w:fldChar w:fldCharType="end"/>
            </w:r>
          </w:hyperlink>
        </w:p>
        <w:p w14:paraId="64CEC36E" w14:textId="1D5A6B74" w:rsidR="00C63E40" w:rsidRDefault="00965BC0">
          <w:pPr>
            <w:pStyle w:val="TOC2"/>
            <w:tabs>
              <w:tab w:val="right" w:leader="dot" w:pos="9016"/>
            </w:tabs>
            <w:rPr>
              <w:rFonts w:asciiTheme="minorHAnsi" w:eastAsiaTheme="minorEastAsia" w:hAnsiTheme="minorHAnsi" w:cstheme="minorBidi"/>
              <w:noProof/>
              <w:color w:val="auto"/>
            </w:rPr>
          </w:pPr>
          <w:hyperlink w:anchor="_Toc107302482" w:history="1">
            <w:r w:rsidR="00C63E40" w:rsidRPr="00BE47B1">
              <w:rPr>
                <w:rStyle w:val="Hyperlink"/>
                <w:noProof/>
              </w:rPr>
              <w:t>Data flows/Assumptions</w:t>
            </w:r>
            <w:r w:rsidR="00C63E40">
              <w:rPr>
                <w:noProof/>
                <w:webHidden/>
              </w:rPr>
              <w:tab/>
            </w:r>
            <w:r w:rsidR="00C63E40">
              <w:rPr>
                <w:noProof/>
                <w:webHidden/>
              </w:rPr>
              <w:fldChar w:fldCharType="begin"/>
            </w:r>
            <w:r w:rsidR="00C63E40">
              <w:rPr>
                <w:noProof/>
                <w:webHidden/>
              </w:rPr>
              <w:instrText xml:space="preserve"> PAGEREF _Toc107302482 \h </w:instrText>
            </w:r>
            <w:r w:rsidR="00C63E40">
              <w:rPr>
                <w:noProof/>
                <w:webHidden/>
              </w:rPr>
            </w:r>
            <w:r w:rsidR="00C63E40">
              <w:rPr>
                <w:noProof/>
                <w:webHidden/>
              </w:rPr>
              <w:fldChar w:fldCharType="separate"/>
            </w:r>
            <w:r w:rsidR="00C63E40">
              <w:rPr>
                <w:noProof/>
                <w:webHidden/>
              </w:rPr>
              <w:t>12</w:t>
            </w:r>
            <w:r w:rsidR="00C63E40">
              <w:rPr>
                <w:noProof/>
                <w:webHidden/>
              </w:rPr>
              <w:fldChar w:fldCharType="end"/>
            </w:r>
          </w:hyperlink>
        </w:p>
        <w:p w14:paraId="6B2C3ABC" w14:textId="1712EF2E" w:rsidR="00C63E40" w:rsidRDefault="00965BC0">
          <w:pPr>
            <w:pStyle w:val="TOC2"/>
            <w:tabs>
              <w:tab w:val="right" w:leader="dot" w:pos="9016"/>
            </w:tabs>
            <w:rPr>
              <w:rFonts w:asciiTheme="minorHAnsi" w:eastAsiaTheme="minorEastAsia" w:hAnsiTheme="minorHAnsi" w:cstheme="minorBidi"/>
              <w:noProof/>
              <w:color w:val="auto"/>
            </w:rPr>
          </w:pPr>
          <w:hyperlink w:anchor="_Toc107302483" w:history="1">
            <w:r w:rsidR="00C63E40" w:rsidRPr="00BE47B1">
              <w:rPr>
                <w:rStyle w:val="Hyperlink"/>
                <w:noProof/>
              </w:rPr>
              <w:t>Single Data Controller Model</w:t>
            </w:r>
            <w:r w:rsidR="00C63E40">
              <w:rPr>
                <w:noProof/>
                <w:webHidden/>
              </w:rPr>
              <w:tab/>
            </w:r>
            <w:r w:rsidR="00C63E40">
              <w:rPr>
                <w:noProof/>
                <w:webHidden/>
              </w:rPr>
              <w:fldChar w:fldCharType="begin"/>
            </w:r>
            <w:r w:rsidR="00C63E40">
              <w:rPr>
                <w:noProof/>
                <w:webHidden/>
              </w:rPr>
              <w:instrText xml:space="preserve"> PAGEREF _Toc107302483 \h </w:instrText>
            </w:r>
            <w:r w:rsidR="00C63E40">
              <w:rPr>
                <w:noProof/>
                <w:webHidden/>
              </w:rPr>
            </w:r>
            <w:r w:rsidR="00C63E40">
              <w:rPr>
                <w:noProof/>
                <w:webHidden/>
              </w:rPr>
              <w:fldChar w:fldCharType="separate"/>
            </w:r>
            <w:r w:rsidR="00C63E40">
              <w:rPr>
                <w:noProof/>
                <w:webHidden/>
              </w:rPr>
              <w:t>12</w:t>
            </w:r>
            <w:r w:rsidR="00C63E40">
              <w:rPr>
                <w:noProof/>
                <w:webHidden/>
              </w:rPr>
              <w:fldChar w:fldCharType="end"/>
            </w:r>
          </w:hyperlink>
        </w:p>
        <w:p w14:paraId="1AD62E18" w14:textId="3954F4C2" w:rsidR="00C63E40" w:rsidRDefault="00965BC0">
          <w:pPr>
            <w:pStyle w:val="TOC2"/>
            <w:tabs>
              <w:tab w:val="right" w:leader="dot" w:pos="9016"/>
            </w:tabs>
            <w:rPr>
              <w:rFonts w:asciiTheme="minorHAnsi" w:eastAsiaTheme="minorEastAsia" w:hAnsiTheme="minorHAnsi" w:cstheme="minorBidi"/>
              <w:noProof/>
              <w:color w:val="auto"/>
            </w:rPr>
          </w:pPr>
          <w:hyperlink w:anchor="_Toc107302484" w:history="1">
            <w:r w:rsidR="00C63E40" w:rsidRPr="00BE47B1">
              <w:rPr>
                <w:rStyle w:val="Hyperlink"/>
                <w:noProof/>
              </w:rPr>
              <w:t>Example text for COG-UK viral sequencing data within the UKHSA Data Controller agreement</w:t>
            </w:r>
            <w:r w:rsidR="00C63E40">
              <w:rPr>
                <w:noProof/>
                <w:webHidden/>
              </w:rPr>
              <w:tab/>
            </w:r>
            <w:r w:rsidR="00C63E40">
              <w:rPr>
                <w:noProof/>
                <w:webHidden/>
              </w:rPr>
              <w:fldChar w:fldCharType="begin"/>
            </w:r>
            <w:r w:rsidR="00C63E40">
              <w:rPr>
                <w:noProof/>
                <w:webHidden/>
              </w:rPr>
              <w:instrText xml:space="preserve"> PAGEREF _Toc107302484 \h </w:instrText>
            </w:r>
            <w:r w:rsidR="00C63E40">
              <w:rPr>
                <w:noProof/>
                <w:webHidden/>
              </w:rPr>
            </w:r>
            <w:r w:rsidR="00C63E40">
              <w:rPr>
                <w:noProof/>
                <w:webHidden/>
              </w:rPr>
              <w:fldChar w:fldCharType="separate"/>
            </w:r>
            <w:r w:rsidR="00C63E40">
              <w:rPr>
                <w:noProof/>
                <w:webHidden/>
              </w:rPr>
              <w:t>13</w:t>
            </w:r>
            <w:r w:rsidR="00C63E40">
              <w:rPr>
                <w:noProof/>
                <w:webHidden/>
              </w:rPr>
              <w:fldChar w:fldCharType="end"/>
            </w:r>
          </w:hyperlink>
        </w:p>
        <w:p w14:paraId="25B3027F" w14:textId="321D8844" w:rsidR="00C63E40" w:rsidRDefault="00965BC0">
          <w:pPr>
            <w:pStyle w:val="TOC2"/>
            <w:tabs>
              <w:tab w:val="right" w:leader="dot" w:pos="9016"/>
            </w:tabs>
            <w:rPr>
              <w:rFonts w:asciiTheme="minorHAnsi" w:eastAsiaTheme="minorEastAsia" w:hAnsiTheme="minorHAnsi" w:cstheme="minorBidi"/>
              <w:noProof/>
              <w:color w:val="auto"/>
            </w:rPr>
          </w:pPr>
          <w:hyperlink w:anchor="_Toc107302485" w:history="1">
            <w:r w:rsidR="00C63E40" w:rsidRPr="00BE47B1">
              <w:rPr>
                <w:rStyle w:val="Hyperlink"/>
                <w:rFonts w:eastAsiaTheme="majorEastAsia"/>
                <w:noProof/>
                <w:lang w:eastAsia="en-US"/>
              </w:rPr>
              <w:t>Chapter 9 BACKGROUND</w:t>
            </w:r>
            <w:r w:rsidR="00C63E40">
              <w:rPr>
                <w:noProof/>
                <w:webHidden/>
              </w:rPr>
              <w:tab/>
            </w:r>
            <w:r w:rsidR="00C63E40">
              <w:rPr>
                <w:noProof/>
                <w:webHidden/>
              </w:rPr>
              <w:fldChar w:fldCharType="begin"/>
            </w:r>
            <w:r w:rsidR="00C63E40">
              <w:rPr>
                <w:noProof/>
                <w:webHidden/>
              </w:rPr>
              <w:instrText xml:space="preserve"> PAGEREF _Toc107302485 \h </w:instrText>
            </w:r>
            <w:r w:rsidR="00C63E40">
              <w:rPr>
                <w:noProof/>
                <w:webHidden/>
              </w:rPr>
            </w:r>
            <w:r w:rsidR="00C63E40">
              <w:rPr>
                <w:noProof/>
                <w:webHidden/>
              </w:rPr>
              <w:fldChar w:fldCharType="separate"/>
            </w:r>
            <w:r w:rsidR="00C63E40">
              <w:rPr>
                <w:noProof/>
                <w:webHidden/>
              </w:rPr>
              <w:t>14</w:t>
            </w:r>
            <w:r w:rsidR="00C63E40">
              <w:rPr>
                <w:noProof/>
                <w:webHidden/>
              </w:rPr>
              <w:fldChar w:fldCharType="end"/>
            </w:r>
          </w:hyperlink>
        </w:p>
        <w:p w14:paraId="5F738951" w14:textId="14C78621" w:rsidR="00C63E40" w:rsidRDefault="00965BC0">
          <w:pPr>
            <w:pStyle w:val="TOC2"/>
            <w:tabs>
              <w:tab w:val="right" w:leader="dot" w:pos="9016"/>
            </w:tabs>
            <w:rPr>
              <w:rFonts w:asciiTheme="minorHAnsi" w:eastAsiaTheme="minorEastAsia" w:hAnsiTheme="minorHAnsi" w:cstheme="minorBidi"/>
              <w:noProof/>
              <w:color w:val="auto"/>
            </w:rPr>
          </w:pPr>
          <w:hyperlink w:anchor="_Toc107302486" w:history="1">
            <w:r w:rsidR="00C63E40" w:rsidRPr="00BE47B1">
              <w:rPr>
                <w:rStyle w:val="Hyperlink"/>
                <w:rFonts w:eastAsiaTheme="majorEastAsia"/>
                <w:noProof/>
                <w:lang w:eastAsia="en-US"/>
              </w:rPr>
              <w:t>Chapter 10 Approvals</w:t>
            </w:r>
            <w:r w:rsidR="00C63E40">
              <w:rPr>
                <w:noProof/>
                <w:webHidden/>
              </w:rPr>
              <w:tab/>
            </w:r>
            <w:r w:rsidR="00C63E40">
              <w:rPr>
                <w:noProof/>
                <w:webHidden/>
              </w:rPr>
              <w:fldChar w:fldCharType="begin"/>
            </w:r>
            <w:r w:rsidR="00C63E40">
              <w:rPr>
                <w:noProof/>
                <w:webHidden/>
              </w:rPr>
              <w:instrText xml:space="preserve"> PAGEREF _Toc107302486 \h </w:instrText>
            </w:r>
            <w:r w:rsidR="00C63E40">
              <w:rPr>
                <w:noProof/>
                <w:webHidden/>
              </w:rPr>
            </w:r>
            <w:r w:rsidR="00C63E40">
              <w:rPr>
                <w:noProof/>
                <w:webHidden/>
              </w:rPr>
              <w:fldChar w:fldCharType="separate"/>
            </w:r>
            <w:r w:rsidR="00C63E40">
              <w:rPr>
                <w:noProof/>
                <w:webHidden/>
              </w:rPr>
              <w:t>14</w:t>
            </w:r>
            <w:r w:rsidR="00C63E40">
              <w:rPr>
                <w:noProof/>
                <w:webHidden/>
              </w:rPr>
              <w:fldChar w:fldCharType="end"/>
            </w:r>
          </w:hyperlink>
        </w:p>
        <w:p w14:paraId="6E67D7B1" w14:textId="62A7513E" w:rsidR="00C63E40" w:rsidRDefault="00965BC0">
          <w:pPr>
            <w:pStyle w:val="TOC2"/>
            <w:tabs>
              <w:tab w:val="right" w:leader="dot" w:pos="9016"/>
            </w:tabs>
            <w:rPr>
              <w:rFonts w:asciiTheme="minorHAnsi" w:eastAsiaTheme="minorEastAsia" w:hAnsiTheme="minorHAnsi" w:cstheme="minorBidi"/>
              <w:noProof/>
              <w:color w:val="auto"/>
            </w:rPr>
          </w:pPr>
          <w:hyperlink w:anchor="_Toc107302487" w:history="1">
            <w:r w:rsidR="00C63E40" w:rsidRPr="00BE47B1">
              <w:rPr>
                <w:rStyle w:val="Hyperlink"/>
                <w:rFonts w:eastAsiaTheme="majorEastAsia"/>
                <w:noProof/>
                <w:lang w:eastAsia="en-US"/>
              </w:rPr>
              <w:t>Chapter 11 DATA CREATION PROCESS</w:t>
            </w:r>
            <w:r w:rsidR="00C63E40">
              <w:rPr>
                <w:noProof/>
                <w:webHidden/>
              </w:rPr>
              <w:tab/>
            </w:r>
            <w:r w:rsidR="00C63E40">
              <w:rPr>
                <w:noProof/>
                <w:webHidden/>
              </w:rPr>
              <w:fldChar w:fldCharType="begin"/>
            </w:r>
            <w:r w:rsidR="00C63E40">
              <w:rPr>
                <w:noProof/>
                <w:webHidden/>
              </w:rPr>
              <w:instrText xml:space="preserve"> PAGEREF _Toc107302487 \h </w:instrText>
            </w:r>
            <w:r w:rsidR="00C63E40">
              <w:rPr>
                <w:noProof/>
                <w:webHidden/>
              </w:rPr>
            </w:r>
            <w:r w:rsidR="00C63E40">
              <w:rPr>
                <w:noProof/>
                <w:webHidden/>
              </w:rPr>
              <w:fldChar w:fldCharType="separate"/>
            </w:r>
            <w:r w:rsidR="00C63E40">
              <w:rPr>
                <w:noProof/>
                <w:webHidden/>
              </w:rPr>
              <w:t>15</w:t>
            </w:r>
            <w:r w:rsidR="00C63E40">
              <w:rPr>
                <w:noProof/>
                <w:webHidden/>
              </w:rPr>
              <w:fldChar w:fldCharType="end"/>
            </w:r>
          </w:hyperlink>
        </w:p>
        <w:p w14:paraId="20CA9764" w14:textId="67F10A61" w:rsidR="00C63E40" w:rsidRDefault="00965BC0">
          <w:pPr>
            <w:pStyle w:val="TOC2"/>
            <w:tabs>
              <w:tab w:val="right" w:leader="dot" w:pos="9016"/>
            </w:tabs>
            <w:rPr>
              <w:rFonts w:asciiTheme="minorHAnsi" w:eastAsiaTheme="minorEastAsia" w:hAnsiTheme="minorHAnsi" w:cstheme="minorBidi"/>
              <w:noProof/>
              <w:color w:val="auto"/>
            </w:rPr>
          </w:pPr>
          <w:hyperlink w:anchor="_Toc107302488" w:history="1">
            <w:r w:rsidR="00C63E40" w:rsidRPr="00BE47B1">
              <w:rPr>
                <w:rStyle w:val="Hyperlink"/>
                <w:rFonts w:eastAsiaTheme="majorEastAsia"/>
                <w:noProof/>
                <w:lang w:eastAsia="en-US"/>
              </w:rPr>
              <w:t>Chapter 12 Publication</w:t>
            </w:r>
            <w:r w:rsidR="00C63E40">
              <w:rPr>
                <w:noProof/>
                <w:webHidden/>
              </w:rPr>
              <w:tab/>
            </w:r>
            <w:r w:rsidR="00C63E40">
              <w:rPr>
                <w:noProof/>
                <w:webHidden/>
              </w:rPr>
              <w:fldChar w:fldCharType="begin"/>
            </w:r>
            <w:r w:rsidR="00C63E40">
              <w:rPr>
                <w:noProof/>
                <w:webHidden/>
              </w:rPr>
              <w:instrText xml:space="preserve"> PAGEREF _Toc107302488 \h </w:instrText>
            </w:r>
            <w:r w:rsidR="00C63E40">
              <w:rPr>
                <w:noProof/>
                <w:webHidden/>
              </w:rPr>
            </w:r>
            <w:r w:rsidR="00C63E40">
              <w:rPr>
                <w:noProof/>
                <w:webHidden/>
              </w:rPr>
              <w:fldChar w:fldCharType="separate"/>
            </w:r>
            <w:r w:rsidR="00C63E40">
              <w:rPr>
                <w:noProof/>
                <w:webHidden/>
              </w:rPr>
              <w:t>16</w:t>
            </w:r>
            <w:r w:rsidR="00C63E40">
              <w:rPr>
                <w:noProof/>
                <w:webHidden/>
              </w:rPr>
              <w:fldChar w:fldCharType="end"/>
            </w:r>
          </w:hyperlink>
        </w:p>
        <w:p w14:paraId="171E94FF" w14:textId="160E9DAE" w:rsidR="00C63E40" w:rsidRDefault="00965BC0">
          <w:pPr>
            <w:pStyle w:val="TOC1"/>
            <w:tabs>
              <w:tab w:val="right" w:leader="dot" w:pos="9016"/>
            </w:tabs>
            <w:rPr>
              <w:rFonts w:asciiTheme="minorHAnsi" w:eastAsiaTheme="minorEastAsia" w:hAnsiTheme="minorHAnsi" w:cstheme="minorBidi"/>
              <w:noProof/>
              <w:color w:val="auto"/>
            </w:rPr>
          </w:pPr>
          <w:hyperlink w:anchor="_Toc107302489" w:history="1">
            <w:r w:rsidR="00C63E40" w:rsidRPr="00BE47B1">
              <w:rPr>
                <w:rStyle w:val="Hyperlink"/>
                <w:noProof/>
                <w:lang w:eastAsia="en-US"/>
              </w:rPr>
              <w:t>Chapter 13 How will I know when data I require for my analysis is available? And where it can be found?</w:t>
            </w:r>
            <w:r w:rsidR="00C63E40">
              <w:rPr>
                <w:noProof/>
                <w:webHidden/>
              </w:rPr>
              <w:tab/>
            </w:r>
            <w:r w:rsidR="00C63E40">
              <w:rPr>
                <w:noProof/>
                <w:webHidden/>
              </w:rPr>
              <w:fldChar w:fldCharType="begin"/>
            </w:r>
            <w:r w:rsidR="00C63E40">
              <w:rPr>
                <w:noProof/>
                <w:webHidden/>
              </w:rPr>
              <w:instrText xml:space="preserve"> PAGEREF _Toc107302489 \h </w:instrText>
            </w:r>
            <w:r w:rsidR="00C63E40">
              <w:rPr>
                <w:noProof/>
                <w:webHidden/>
              </w:rPr>
            </w:r>
            <w:r w:rsidR="00C63E40">
              <w:rPr>
                <w:noProof/>
                <w:webHidden/>
              </w:rPr>
              <w:fldChar w:fldCharType="separate"/>
            </w:r>
            <w:r w:rsidR="00C63E40">
              <w:rPr>
                <w:noProof/>
                <w:webHidden/>
              </w:rPr>
              <w:t>17</w:t>
            </w:r>
            <w:r w:rsidR="00C63E40">
              <w:rPr>
                <w:noProof/>
                <w:webHidden/>
              </w:rPr>
              <w:fldChar w:fldCharType="end"/>
            </w:r>
          </w:hyperlink>
        </w:p>
        <w:p w14:paraId="0B46C0EC" w14:textId="3B9E691C" w:rsidR="00C63E40" w:rsidRDefault="00965BC0">
          <w:pPr>
            <w:pStyle w:val="TOC1"/>
            <w:tabs>
              <w:tab w:val="right" w:leader="dot" w:pos="9016"/>
            </w:tabs>
            <w:rPr>
              <w:rFonts w:asciiTheme="minorHAnsi" w:eastAsiaTheme="minorEastAsia" w:hAnsiTheme="minorHAnsi" w:cstheme="minorBidi"/>
              <w:noProof/>
              <w:color w:val="auto"/>
            </w:rPr>
          </w:pPr>
          <w:hyperlink w:anchor="_Toc107302490" w:history="1">
            <w:r w:rsidR="00C63E40" w:rsidRPr="00BE47B1">
              <w:rPr>
                <w:rStyle w:val="Hyperlink"/>
                <w:noProof/>
                <w:lang w:eastAsia="en-US"/>
              </w:rPr>
              <w:t>Chapter 14 How can I transfer my data files…? (not outputs but for further analyses)</w:t>
            </w:r>
            <w:r w:rsidR="00C63E40">
              <w:rPr>
                <w:noProof/>
                <w:webHidden/>
              </w:rPr>
              <w:tab/>
            </w:r>
            <w:r w:rsidR="00C63E40">
              <w:rPr>
                <w:noProof/>
                <w:webHidden/>
              </w:rPr>
              <w:fldChar w:fldCharType="begin"/>
            </w:r>
            <w:r w:rsidR="00C63E40">
              <w:rPr>
                <w:noProof/>
                <w:webHidden/>
              </w:rPr>
              <w:instrText xml:space="preserve"> PAGEREF _Toc107302490 \h </w:instrText>
            </w:r>
            <w:r w:rsidR="00C63E40">
              <w:rPr>
                <w:noProof/>
                <w:webHidden/>
              </w:rPr>
            </w:r>
            <w:r w:rsidR="00C63E40">
              <w:rPr>
                <w:noProof/>
                <w:webHidden/>
              </w:rPr>
              <w:fldChar w:fldCharType="separate"/>
            </w:r>
            <w:r w:rsidR="00C63E40">
              <w:rPr>
                <w:noProof/>
                <w:webHidden/>
              </w:rPr>
              <w:t>18</w:t>
            </w:r>
            <w:r w:rsidR="00C63E40">
              <w:rPr>
                <w:noProof/>
                <w:webHidden/>
              </w:rPr>
              <w:fldChar w:fldCharType="end"/>
            </w:r>
          </w:hyperlink>
        </w:p>
        <w:p w14:paraId="3463DFBF" w14:textId="726A411C" w:rsidR="00C63E40" w:rsidRDefault="00965BC0">
          <w:pPr>
            <w:pStyle w:val="TOC1"/>
            <w:tabs>
              <w:tab w:val="right" w:leader="dot" w:pos="9016"/>
            </w:tabs>
            <w:rPr>
              <w:rFonts w:asciiTheme="minorHAnsi" w:eastAsiaTheme="minorEastAsia" w:hAnsiTheme="minorHAnsi" w:cstheme="minorBidi"/>
              <w:noProof/>
              <w:color w:val="auto"/>
            </w:rPr>
          </w:pPr>
          <w:hyperlink w:anchor="_Toc107302491" w:history="1">
            <w:r w:rsidR="00C63E40" w:rsidRPr="00BE47B1">
              <w:rPr>
                <w:rStyle w:val="Hyperlink"/>
                <w:noProof/>
                <w:lang w:eastAsia="en-US"/>
              </w:rPr>
              <w:t>Chapter 15 How can I get outputs from ODAP?</w:t>
            </w:r>
            <w:r w:rsidR="00C63E40">
              <w:rPr>
                <w:noProof/>
                <w:webHidden/>
              </w:rPr>
              <w:tab/>
            </w:r>
            <w:r w:rsidR="00C63E40">
              <w:rPr>
                <w:noProof/>
                <w:webHidden/>
              </w:rPr>
              <w:fldChar w:fldCharType="begin"/>
            </w:r>
            <w:r w:rsidR="00C63E40">
              <w:rPr>
                <w:noProof/>
                <w:webHidden/>
              </w:rPr>
              <w:instrText xml:space="preserve"> PAGEREF _Toc107302491 \h </w:instrText>
            </w:r>
            <w:r w:rsidR="00C63E40">
              <w:rPr>
                <w:noProof/>
                <w:webHidden/>
              </w:rPr>
            </w:r>
            <w:r w:rsidR="00C63E40">
              <w:rPr>
                <w:noProof/>
                <w:webHidden/>
              </w:rPr>
              <w:fldChar w:fldCharType="separate"/>
            </w:r>
            <w:r w:rsidR="00C63E40">
              <w:rPr>
                <w:noProof/>
                <w:webHidden/>
              </w:rPr>
              <w:t>19</w:t>
            </w:r>
            <w:r w:rsidR="00C63E40">
              <w:rPr>
                <w:noProof/>
                <w:webHidden/>
              </w:rPr>
              <w:fldChar w:fldCharType="end"/>
            </w:r>
          </w:hyperlink>
        </w:p>
        <w:p w14:paraId="768B7D32" w14:textId="26F83197" w:rsidR="00C63E40" w:rsidRDefault="00965BC0">
          <w:pPr>
            <w:pStyle w:val="TOC1"/>
            <w:tabs>
              <w:tab w:val="right" w:leader="dot" w:pos="9016"/>
            </w:tabs>
            <w:rPr>
              <w:rFonts w:asciiTheme="minorHAnsi" w:eastAsiaTheme="minorEastAsia" w:hAnsiTheme="minorHAnsi" w:cstheme="minorBidi"/>
              <w:noProof/>
              <w:color w:val="auto"/>
            </w:rPr>
          </w:pPr>
          <w:hyperlink w:anchor="_Toc107302492" w:history="1">
            <w:r w:rsidR="00C63E40" w:rsidRPr="00BE47B1">
              <w:rPr>
                <w:rStyle w:val="Hyperlink"/>
                <w:noProof/>
              </w:rPr>
              <w:t>Chapter 16 How is ODAP communicated?  Where can I refer people to about ODAP?</w:t>
            </w:r>
            <w:r w:rsidR="00C63E40">
              <w:rPr>
                <w:noProof/>
                <w:webHidden/>
              </w:rPr>
              <w:tab/>
            </w:r>
            <w:r w:rsidR="00C63E40">
              <w:rPr>
                <w:noProof/>
                <w:webHidden/>
              </w:rPr>
              <w:fldChar w:fldCharType="begin"/>
            </w:r>
            <w:r w:rsidR="00C63E40">
              <w:rPr>
                <w:noProof/>
                <w:webHidden/>
              </w:rPr>
              <w:instrText xml:space="preserve"> PAGEREF _Toc107302492 \h </w:instrText>
            </w:r>
            <w:r w:rsidR="00C63E40">
              <w:rPr>
                <w:noProof/>
                <w:webHidden/>
              </w:rPr>
            </w:r>
            <w:r w:rsidR="00C63E40">
              <w:rPr>
                <w:noProof/>
                <w:webHidden/>
              </w:rPr>
              <w:fldChar w:fldCharType="separate"/>
            </w:r>
            <w:r w:rsidR="00C63E40">
              <w:rPr>
                <w:noProof/>
                <w:webHidden/>
              </w:rPr>
              <w:t>20</w:t>
            </w:r>
            <w:r w:rsidR="00C63E40">
              <w:rPr>
                <w:noProof/>
                <w:webHidden/>
              </w:rPr>
              <w:fldChar w:fldCharType="end"/>
            </w:r>
          </w:hyperlink>
        </w:p>
        <w:p w14:paraId="2D627B1E" w14:textId="24A5C3E0" w:rsidR="00A32D0A" w:rsidRDefault="00A32D0A">
          <w:r>
            <w:rPr>
              <w:b/>
              <w:bCs/>
              <w:noProof/>
            </w:rPr>
            <w:fldChar w:fldCharType="end"/>
          </w:r>
        </w:p>
      </w:sdtContent>
    </w:sdt>
    <w:p w14:paraId="08CDB63A" w14:textId="11DABF9A" w:rsidR="00A32D0A" w:rsidRPr="00A32D0A" w:rsidRDefault="00A32D0A" w:rsidP="00A32D0A"/>
    <w:p w14:paraId="6E3AFE84" w14:textId="77777777" w:rsidR="00A32D0A" w:rsidRDefault="00A32D0A" w:rsidP="00F847E0">
      <w:pPr>
        <w:sectPr w:rsidR="00A32D0A" w:rsidSect="00B27DAE">
          <w:pgSz w:w="11906" w:h="16838"/>
          <w:pgMar w:top="1440" w:right="1440" w:bottom="1440" w:left="1440" w:header="708" w:footer="708" w:gutter="0"/>
          <w:cols w:space="708"/>
          <w:titlePg/>
          <w:docGrid w:linePitch="360"/>
        </w:sectPr>
      </w:pPr>
    </w:p>
    <w:p w14:paraId="1570F1B6" w14:textId="5C338E98" w:rsidR="00F847E0" w:rsidRDefault="00A32D0A" w:rsidP="00A32D0A">
      <w:pPr>
        <w:pStyle w:val="Heading1"/>
      </w:pPr>
      <w:bookmarkStart w:id="3" w:name="_Toc107302469"/>
      <w:r>
        <w:lastRenderedPageBreak/>
        <w:t>What is the Outbreak Data Analysis Platform (ODAP</w:t>
      </w:r>
      <w:del w:id="4" w:author="Kenneth Baillie" w:date="2022-09-01T19:29:00Z">
        <w:r w:rsidR="00D85E74" w:rsidDel="00AC730F">
          <w:delText>*</w:delText>
        </w:r>
      </w:del>
      <w:r>
        <w:t>)?</w:t>
      </w:r>
      <w:bookmarkEnd w:id="3"/>
    </w:p>
    <w:p w14:paraId="09297BD5" w14:textId="39A78C9C" w:rsidR="00A32D0A" w:rsidRDefault="00A32D0A" w:rsidP="00A32D0A"/>
    <w:p w14:paraId="1C699CE5" w14:textId="4C91EAAB" w:rsidR="00242FB8" w:rsidRDefault="00AC730F" w:rsidP="00A32D0A">
      <w:pPr>
        <w:rPr>
          <w:ins w:id="5" w:author="Kenneth Baillie" w:date="2022-09-01T19:30:00Z"/>
        </w:rPr>
      </w:pPr>
      <w:ins w:id="6" w:author="Kenneth Baillie" w:date="2022-09-01T19:29:00Z">
        <w:r>
          <w:t xml:space="preserve">The ODAP is </w:t>
        </w:r>
      </w:ins>
      <w:ins w:id="7" w:author="Kenneth Baillie" w:date="2022-09-01T19:30:00Z">
        <w:r w:rsidR="00F22CA9">
          <w:t>the over</w:t>
        </w:r>
      </w:ins>
      <w:ins w:id="8" w:author="Kenneth Baillie" w:date="2022-09-01T19:31:00Z">
        <w:r w:rsidR="00F22CA9">
          <w:t xml:space="preserve">arching term for </w:t>
        </w:r>
      </w:ins>
      <w:ins w:id="9" w:author="Kenneth Baillie" w:date="2022-09-01T19:29:00Z">
        <w:r>
          <w:t xml:space="preserve">a </w:t>
        </w:r>
        <w:r w:rsidR="00257E62">
          <w:t>range of computers supporting research within a specific scope</w:t>
        </w:r>
      </w:ins>
      <w:ins w:id="10" w:author="Kenneth Baillie" w:date="2022-09-01T19:30:00Z">
        <w:r w:rsidR="00242FB8">
          <w:t xml:space="preserve">. These include the </w:t>
        </w:r>
        <w:r w:rsidR="00242FB8">
          <w:t xml:space="preserve">ODAP TRE (formerly: </w:t>
        </w:r>
        <w:r w:rsidR="00242FB8">
          <w:t>f</w:t>
        </w:r>
        <w:r w:rsidR="00242FB8">
          <w:t>lexible compute space; ultra; ultra2)</w:t>
        </w:r>
        <w:r w:rsidR="00242FB8">
          <w:t xml:space="preserve">, and various </w:t>
        </w:r>
        <w:r w:rsidR="0040361C">
          <w:t xml:space="preserve">project spaces in the National Safe Haven.  </w:t>
        </w:r>
      </w:ins>
    </w:p>
    <w:p w14:paraId="238B0388" w14:textId="7BD2F8A4" w:rsidR="00242FB8" w:rsidRDefault="00C41D14" w:rsidP="00A32D0A">
      <w:pPr>
        <w:rPr>
          <w:ins w:id="11" w:author="Kenneth Baillie" w:date="2022-09-01T19:31:00Z"/>
        </w:rPr>
      </w:pPr>
      <w:ins w:id="12" w:author="Kenneth Baillie" w:date="2022-09-01T19:31:00Z">
        <w:r>
          <w:t>It is divided into two sections</w:t>
        </w:r>
        <w:r w:rsidR="00AB3675">
          <w:t xml:space="preserve">: </w:t>
        </w:r>
      </w:ins>
    </w:p>
    <w:p w14:paraId="67999719" w14:textId="113B801C" w:rsidR="00AB3675" w:rsidRDefault="00AB3675" w:rsidP="00AB3675">
      <w:pPr>
        <w:pStyle w:val="ListParagraph"/>
        <w:numPr>
          <w:ilvl w:val="0"/>
          <w:numId w:val="50"/>
        </w:numPr>
        <w:rPr>
          <w:ins w:id="13" w:author="Kenneth Baillie" w:date="2022-09-01T19:31:00Z"/>
        </w:rPr>
      </w:pPr>
      <w:ins w:id="14" w:author="Kenneth Baillie" w:date="2022-09-01T19:31:00Z">
        <w:r>
          <w:t>The “UNDER EMBARGO” section</w:t>
        </w:r>
      </w:ins>
      <w:ins w:id="15" w:author="Kenneth Baillie" w:date="2022-09-01T19:33:00Z">
        <w:r w:rsidR="00B97869">
          <w:t xml:space="preserve"> – data are wholly controlled by contributors</w:t>
        </w:r>
      </w:ins>
    </w:p>
    <w:p w14:paraId="32C37CE0" w14:textId="2C89FA06" w:rsidR="00AB3675" w:rsidRDefault="00AB3675" w:rsidP="00AB3675">
      <w:pPr>
        <w:pStyle w:val="ListParagraph"/>
        <w:numPr>
          <w:ilvl w:val="0"/>
          <w:numId w:val="50"/>
        </w:numPr>
        <w:rPr>
          <w:ins w:id="16" w:author="Kenneth Baillie" w:date="2022-09-01T19:31:00Z"/>
        </w:rPr>
      </w:pPr>
      <w:ins w:id="17" w:author="Kenneth Baillie" w:date="2022-09-01T19:31:00Z">
        <w:r>
          <w:t>The “NO EMBARGO” section</w:t>
        </w:r>
      </w:ins>
      <w:ins w:id="18" w:author="Kenneth Baillie" w:date="2022-09-01T19:33:00Z">
        <w:r w:rsidR="00B97869">
          <w:t xml:space="preserve"> – data are accessible to </w:t>
        </w:r>
      </w:ins>
      <w:ins w:id="19" w:author="Kenneth Baillie" w:date="2022-09-01T19:34:00Z">
        <w:r w:rsidR="0054376D">
          <w:t>appropriately-qualified researchers studying</w:t>
        </w:r>
        <w:r w:rsidR="00965BC0">
          <w:t xml:space="preserve"> </w:t>
        </w:r>
        <w:r w:rsidR="0054376D">
          <w:t>questions within scope</w:t>
        </w:r>
      </w:ins>
    </w:p>
    <w:p w14:paraId="2767A8E5" w14:textId="3DA68369" w:rsidR="00F00303" w:rsidRDefault="00F00303" w:rsidP="00F00303">
      <w:pPr>
        <w:rPr>
          <w:ins w:id="20" w:author="Kenneth Baillie" w:date="2022-09-01T19:29:00Z"/>
        </w:rPr>
      </w:pPr>
      <w:ins w:id="21" w:author="Kenneth Baillie" w:date="2022-09-01T19:32:00Z">
        <w:r>
          <w:t xml:space="preserve">The foundation for the ODAP is the ISARIC Clinical Characterisation Protocol (CCP), an </w:t>
        </w:r>
        <w:proofErr w:type="gramStart"/>
        <w:r>
          <w:t>ethically-approved</w:t>
        </w:r>
        <w:proofErr w:type="gramEnd"/>
        <w:r>
          <w:t xml:space="preserve"> research study in the UK. </w:t>
        </w:r>
      </w:ins>
    </w:p>
    <w:p w14:paraId="1F00CADF" w14:textId="77777777" w:rsidR="00AC730F" w:rsidRDefault="00AC730F" w:rsidP="00A32D0A">
      <w:pPr>
        <w:rPr>
          <w:ins w:id="22" w:author="Kenneth Baillie" w:date="2022-09-01T19:29:00Z"/>
        </w:rPr>
      </w:pPr>
    </w:p>
    <w:p w14:paraId="6BCA1708" w14:textId="0A8E0C45" w:rsidR="00436C5E" w:rsidDel="00242FB8" w:rsidRDefault="00D85E74" w:rsidP="00A32D0A">
      <w:pPr>
        <w:rPr>
          <w:del w:id="23" w:author="Kenneth Baillie" w:date="2022-09-01T19:30:00Z"/>
        </w:rPr>
      </w:pPr>
      <w:del w:id="24" w:author="Kenneth Baillie" w:date="2022-09-01T19:30:00Z">
        <w:r w:rsidDel="00242FB8">
          <w:delText>*</w:delText>
        </w:r>
        <w:r w:rsidR="00436C5E" w:rsidDel="00242FB8">
          <w:delText>Referred to as the ODAP TRE (formerly: Flexible compute space; flexible compute environment; ultra; ultra2)</w:delText>
        </w:r>
      </w:del>
    </w:p>
    <w:p w14:paraId="546C9071" w14:textId="77777777" w:rsidR="00436C5E" w:rsidRDefault="00436C5E" w:rsidP="00A32D0A"/>
    <w:p w14:paraId="0C07FBE0" w14:textId="102D3DBE" w:rsidR="00A32D0A" w:rsidRDefault="00A32D0A" w:rsidP="00A32D0A">
      <w:pPr>
        <w:pStyle w:val="Heading2"/>
      </w:pPr>
      <w:bookmarkStart w:id="25" w:name="_Toc107302470"/>
      <w:r>
        <w:t>The Platform</w:t>
      </w:r>
      <w:bookmarkEnd w:id="25"/>
    </w:p>
    <w:p w14:paraId="22E88E81" w14:textId="77777777" w:rsidR="00660077" w:rsidRDefault="00660077" w:rsidP="00660077"/>
    <w:p w14:paraId="4105837D" w14:textId="1ADD33CE" w:rsidR="00436C5E" w:rsidRDefault="009B35A8" w:rsidP="00660077">
      <w:r w:rsidRPr="00660077">
        <w:t>The Outbreak</w:t>
      </w:r>
      <w:r w:rsidR="006567C6">
        <w:t xml:space="preserve"> Data</w:t>
      </w:r>
      <w:r w:rsidRPr="00660077">
        <w:t xml:space="preserve"> Analysis Platform </w:t>
      </w:r>
      <w:r w:rsidR="006567C6">
        <w:t xml:space="preserve">(ODAP) </w:t>
      </w:r>
      <w:r w:rsidRPr="00660077">
        <w:t xml:space="preserve">is a </w:t>
      </w:r>
      <w:r w:rsidR="00EB7023" w:rsidRPr="00660077">
        <w:t xml:space="preserve">data </w:t>
      </w:r>
      <w:r w:rsidR="000A1A34" w:rsidRPr="00660077">
        <w:t>platform</w:t>
      </w:r>
      <w:r w:rsidR="00EB7023" w:rsidRPr="00660077">
        <w:t xml:space="preserve"> for</w:t>
      </w:r>
      <w:r w:rsidR="000A1A34" w:rsidRPr="00660077">
        <w:t xml:space="preserve"> (primarily/currently) Covid 19</w:t>
      </w:r>
      <w:r w:rsidR="00EB7023" w:rsidRPr="00660077">
        <w:t xml:space="preserve"> research data, </w:t>
      </w:r>
      <w:r w:rsidR="000A1A34" w:rsidRPr="00660077">
        <w:t>which include</w:t>
      </w:r>
      <w:r w:rsidR="00EB7023" w:rsidRPr="00660077">
        <w:t xml:space="preserve"> a </w:t>
      </w:r>
      <w:r w:rsidRPr="00660077">
        <w:t>combination of linked, curated data from UK sovereign data assets</w:t>
      </w:r>
      <w:r w:rsidR="00EB7023" w:rsidRPr="00660077">
        <w:t xml:space="preserve"> including the complete data resources of the ISARIC4C/CO-CIN, GenOMICC, PHOSP and UK-CIC studies, together with viral sequence data from COG-UK, and linkage to NHS clinical records </w:t>
      </w:r>
      <w:r w:rsidR="000A1A34" w:rsidRPr="00660077">
        <w:t>(</w:t>
      </w:r>
      <w:proofErr w:type="gramStart"/>
      <w:r w:rsidR="000A1A34" w:rsidRPr="00660077">
        <w:t>e.g.</w:t>
      </w:r>
      <w:proofErr w:type="gramEnd"/>
      <w:r w:rsidR="000A1A34" w:rsidRPr="00660077">
        <w:t xml:space="preserve"> NHS England/NHS Digital, and Public Health Scotland) </w:t>
      </w:r>
      <w:r w:rsidR="00EB7023" w:rsidRPr="00660077">
        <w:t>and structured clinical audit data.</w:t>
      </w:r>
      <w:r w:rsidR="000A1A34" w:rsidRPr="00660077">
        <w:t xml:space="preserve">  It </w:t>
      </w:r>
      <w:r w:rsidR="00660077" w:rsidRPr="00660077">
        <w:t xml:space="preserve">also </w:t>
      </w:r>
      <w:r w:rsidR="000A1A34" w:rsidRPr="00660077">
        <w:t xml:space="preserve">consists of </w:t>
      </w:r>
      <w:r w:rsidRPr="00660077">
        <w:t>a flexible high performance compute space</w:t>
      </w:r>
      <w:r w:rsidR="00EB7023" w:rsidRPr="00660077">
        <w:t>/environment for data analyses</w:t>
      </w:r>
      <w:r w:rsidRPr="00660077">
        <w:t>.</w:t>
      </w:r>
    </w:p>
    <w:p w14:paraId="748BDF64" w14:textId="77777777" w:rsidR="006567C6" w:rsidRDefault="006567C6" w:rsidP="006567C6"/>
    <w:p w14:paraId="0CB77255" w14:textId="53796E5E" w:rsidR="006567C6" w:rsidRDefault="006567C6" w:rsidP="006567C6">
      <w:pPr>
        <w:pStyle w:val="Heading2"/>
      </w:pPr>
      <w:bookmarkStart w:id="26" w:name="_Toc107302471"/>
      <w:r>
        <w:t>What is the purpose?</w:t>
      </w:r>
      <w:bookmarkEnd w:id="26"/>
    </w:p>
    <w:p w14:paraId="1315FB86" w14:textId="77777777" w:rsidR="006567C6" w:rsidRDefault="006567C6" w:rsidP="006567C6"/>
    <w:p w14:paraId="74A9D914" w14:textId="0FEE5E04" w:rsidR="006567C6" w:rsidRDefault="006567C6" w:rsidP="006567C6">
      <w:r>
        <w:t xml:space="preserve">The purpose of the outbreak data analysis platform is to provide an accessible, usable data resource to enable research relevant to current (COVID-19) and future outbreaks. </w:t>
      </w:r>
      <w:r w:rsidR="00CB002D">
        <w:t>It aims to</w:t>
      </w:r>
      <w:r>
        <w:t xml:space="preserve"> accelerate scientific understanding of new outbreaks for the benefit of patients a</w:t>
      </w:r>
      <w:r w:rsidR="00CB002D">
        <w:t>nd the protection of the public, through collaboration.</w:t>
      </w:r>
    </w:p>
    <w:p w14:paraId="32F9C8EE" w14:textId="77777777" w:rsidR="006567C6" w:rsidRDefault="006567C6" w:rsidP="006567C6">
      <w:r>
        <w:t>It will create a UK-wide capability by curating and linking outbreak relevant data from clinical records, research studies and audit data. It brings together key initiatives and leadership across the UK including ISARIC, COG-UK, MRC CLIMB and GenOMICC.</w:t>
      </w:r>
    </w:p>
    <w:p w14:paraId="339E2542" w14:textId="77777777" w:rsidR="006567C6" w:rsidRDefault="006567C6" w:rsidP="006567C6">
      <w:r>
        <w:t>The platform combines a national Trusted Research Environment (TRE) infrastructure collocated with &gt;£100M of world-class computational and data science capacity including the UK National Supercomputer, with a UK-wide governance framework.</w:t>
      </w:r>
    </w:p>
    <w:p w14:paraId="550823CD" w14:textId="77777777" w:rsidR="006567C6" w:rsidRDefault="006567C6" w:rsidP="006567C6">
      <w:r>
        <w:t xml:space="preserve">Source: </w:t>
      </w:r>
      <w:hyperlink r:id="rId19" w:history="1">
        <w:r w:rsidRPr="0059122F">
          <w:rPr>
            <w:rStyle w:val="Hyperlink"/>
          </w:rPr>
          <w:t>http://odap.ac.uk/</w:t>
        </w:r>
      </w:hyperlink>
    </w:p>
    <w:p w14:paraId="0548DDC9" w14:textId="51666E9A" w:rsidR="006567C6" w:rsidRDefault="006567C6" w:rsidP="006567C6"/>
    <w:p w14:paraId="3A06D933" w14:textId="514FFB0C" w:rsidR="006567C6" w:rsidRPr="00660077" w:rsidRDefault="00436C5E" w:rsidP="004C3490">
      <w:pPr>
        <w:pStyle w:val="Heading2"/>
      </w:pPr>
      <w:bookmarkStart w:id="27" w:name="_Toc107302472"/>
      <w:r>
        <w:t>What are the different environments/areas?</w:t>
      </w:r>
      <w:bookmarkEnd w:id="27"/>
    </w:p>
    <w:p w14:paraId="34DB41F8" w14:textId="3B1D92FC" w:rsidR="009B35A8" w:rsidRDefault="00436C5E" w:rsidP="009B35A8">
      <w:r>
        <w:t>There are two</w:t>
      </w:r>
      <w:r w:rsidR="009B35A8">
        <w:t xml:space="preserve"> areas on the platform: PHS Safe Haven and Flexible Compute Space (FCS). Both of these are Trusted Research Environments (TREs).</w:t>
      </w:r>
    </w:p>
    <w:p w14:paraId="5A7EA2BB" w14:textId="25D48FD5" w:rsidR="009B35A8" w:rsidRDefault="009B35A8" w:rsidP="00490A5D">
      <w:pPr>
        <w:pStyle w:val="ListParagraph"/>
        <w:numPr>
          <w:ilvl w:val="0"/>
          <w:numId w:val="8"/>
        </w:numPr>
        <w:spacing w:after="160" w:line="259" w:lineRule="auto"/>
      </w:pPr>
      <w:r w:rsidRPr="3C2393FF">
        <w:rPr>
          <w:b/>
          <w:bCs/>
        </w:rPr>
        <w:lastRenderedPageBreak/>
        <w:t>Safe Haven</w:t>
      </w:r>
      <w:r>
        <w:t xml:space="preserve"> – clinical data linking with various datasets</w:t>
      </w:r>
    </w:p>
    <w:p w14:paraId="4735BF64" w14:textId="77777777" w:rsidR="009B35A8" w:rsidRDefault="009B35A8" w:rsidP="00490A5D">
      <w:pPr>
        <w:pStyle w:val="ListParagraph"/>
        <w:numPr>
          <w:ilvl w:val="0"/>
          <w:numId w:val="8"/>
        </w:numPr>
        <w:spacing w:after="160" w:line="259" w:lineRule="auto"/>
      </w:pPr>
      <w:r w:rsidRPr="001B5D71">
        <w:rPr>
          <w:b/>
        </w:rPr>
        <w:t>FCS</w:t>
      </w:r>
      <w:r>
        <w:t xml:space="preserve"> – ULTRA/ULTRA2 analyses data bringing together analyses/results from various different studies</w:t>
      </w:r>
    </w:p>
    <w:p w14:paraId="73FC48E6" w14:textId="77777777" w:rsidR="009B35A8" w:rsidRDefault="009B35A8" w:rsidP="009B35A8">
      <w:r>
        <w:t>Within these 2 areas, there is a further distinction of Embargo/Non-embargoed area. Embargo area is data not yet published or available for use, non-embargoed is data that can be accessed by bona fide researchers with no DSA required.</w:t>
      </w:r>
    </w:p>
    <w:p w14:paraId="54863FD9" w14:textId="7D205B8F" w:rsidR="009B35A8" w:rsidRDefault="009B35A8" w:rsidP="00A32D0A">
      <w:r>
        <w:t>Source: WO</w:t>
      </w:r>
    </w:p>
    <w:p w14:paraId="3EA6E789" w14:textId="36FE1E75" w:rsidR="001D3526" w:rsidRPr="00F344D0" w:rsidRDefault="00436C5E" w:rsidP="00490A5D">
      <w:pPr>
        <w:pStyle w:val="ListParagraph"/>
        <w:numPr>
          <w:ilvl w:val="0"/>
          <w:numId w:val="12"/>
        </w:numPr>
        <w:spacing w:after="160" w:line="259" w:lineRule="auto"/>
      </w:pPr>
      <w:r>
        <w:t>In the safe haven</w:t>
      </w:r>
      <w:r w:rsidR="001D3526">
        <w:t xml:space="preserve"> </w:t>
      </w:r>
      <w:proofErr w:type="gramStart"/>
      <w:r w:rsidR="001D3526">
        <w:t>environment</w:t>
      </w:r>
      <w:proofErr w:type="gramEnd"/>
      <w:r w:rsidR="001D3526">
        <w:t xml:space="preserve"> there are three areas:</w:t>
      </w:r>
    </w:p>
    <w:p w14:paraId="240D4126" w14:textId="77777777" w:rsidR="001D3526" w:rsidRPr="00F344D0" w:rsidRDefault="001D3526" w:rsidP="00490A5D">
      <w:pPr>
        <w:pStyle w:val="ListParagraph"/>
        <w:numPr>
          <w:ilvl w:val="1"/>
          <w:numId w:val="11"/>
        </w:numPr>
        <w:spacing w:after="160" w:line="259" w:lineRule="auto"/>
      </w:pPr>
      <w:r w:rsidRPr="00F344D0">
        <w:rPr>
          <w:u w:val="single"/>
        </w:rPr>
        <w:t>Restricted area:</w:t>
      </w:r>
      <w:r w:rsidRPr="00F344D0">
        <w:t xml:space="preserve"> This contains sensitive data, e.g., data under a time embargo, an active trial and/or identifiable patient data. We will not be granting researchers access to this data. </w:t>
      </w:r>
    </w:p>
    <w:p w14:paraId="2B890222" w14:textId="2ACB5A34" w:rsidR="001D3526" w:rsidRPr="00F344D0" w:rsidRDefault="001D3526" w:rsidP="00490A5D">
      <w:pPr>
        <w:pStyle w:val="ListParagraph"/>
        <w:numPr>
          <w:ilvl w:val="1"/>
          <w:numId w:val="11"/>
        </w:numPr>
        <w:spacing w:after="160" w:line="259" w:lineRule="auto"/>
      </w:pPr>
      <w:r w:rsidRPr="00F344D0">
        <w:rPr>
          <w:u w:val="single"/>
        </w:rPr>
        <w:t>Embargoed data:</w:t>
      </w:r>
      <w:r w:rsidRPr="00F344D0">
        <w:t xml:space="preserve"> This contains pseudonymised patient level data curated and formatted to be used for research.</w:t>
      </w:r>
      <w:r w:rsidR="00436C5E">
        <w:t xml:space="preserve">  Access permitted with a data sharing agreement.</w:t>
      </w:r>
    </w:p>
    <w:p w14:paraId="42239616" w14:textId="2E784B14" w:rsidR="001D3526" w:rsidRPr="00F344D0" w:rsidRDefault="001D3526" w:rsidP="00490A5D">
      <w:pPr>
        <w:pStyle w:val="ListParagraph"/>
        <w:numPr>
          <w:ilvl w:val="1"/>
          <w:numId w:val="11"/>
        </w:numPr>
        <w:spacing w:after="160" w:line="259" w:lineRule="auto"/>
      </w:pPr>
      <w:r w:rsidRPr="3C2393FF">
        <w:rPr>
          <w:u w:val="single"/>
        </w:rPr>
        <w:t>Published data:</w:t>
      </w:r>
      <w:r>
        <w:t xml:space="preserve"> This is the outputs from research and will contain summary/aggregate non-identifiable data only. This will be ava</w:t>
      </w:r>
      <w:r w:rsidR="00436C5E">
        <w:t>ilable in an open access format and available for research purposes without a data sharing agreement.</w:t>
      </w:r>
    </w:p>
    <w:p w14:paraId="0EE86759" w14:textId="545BDD92" w:rsidR="3C2393FF" w:rsidRDefault="3C2393FF" w:rsidP="3C2393FF">
      <w:pPr>
        <w:spacing w:after="160" w:line="259" w:lineRule="auto"/>
        <w:ind w:left="720"/>
        <w:rPr>
          <w:color w:val="000000" w:themeColor="text1"/>
        </w:rPr>
      </w:pPr>
    </w:p>
    <w:p w14:paraId="0D036BED" w14:textId="77777777" w:rsidR="001D3526" w:rsidRPr="00F344D0" w:rsidRDefault="001D3526" w:rsidP="00490A5D">
      <w:pPr>
        <w:pStyle w:val="ListParagraph"/>
        <w:numPr>
          <w:ilvl w:val="0"/>
          <w:numId w:val="12"/>
        </w:numPr>
        <w:spacing w:after="160" w:line="259" w:lineRule="auto"/>
      </w:pPr>
      <w:r w:rsidRPr="00F344D0">
        <w:t xml:space="preserve">There will be a secure API in place from the Flexible Compute Space to External TREs and UK Public Health Agencies. This is to enable data linkage across multiple data sets using unique identifiers to facilitate secure transfer if specified data fields e.g., </w:t>
      </w:r>
      <w:r>
        <w:t>v</w:t>
      </w:r>
      <w:r w:rsidRPr="00F344D0">
        <w:t>iral sequencing</w:t>
      </w:r>
      <w:r>
        <w:t>.</w:t>
      </w:r>
    </w:p>
    <w:p w14:paraId="2798B9A3" w14:textId="6890C5C8" w:rsidR="001D3526" w:rsidRDefault="001D3526" w:rsidP="00A32D0A">
      <w:r>
        <w:t>Source: EM</w:t>
      </w:r>
    </w:p>
    <w:p w14:paraId="781E52C1" w14:textId="69716A34" w:rsidR="00E1396E" w:rsidRDefault="00C63E40" w:rsidP="00A32D0A">
      <w:r>
        <w:rPr>
          <w:rFonts w:eastAsia="Times New Roman"/>
          <w:shd w:val="clear" w:color="auto" w:fill="FFFFFF"/>
        </w:rPr>
        <w:t>Moni, Question: Is the API a suitable mechanism for transferring data from another TRE to the ODAP TRE? (Related to a question raised by Annemarie out of meeting)</w:t>
      </w:r>
      <w:r>
        <w:rPr>
          <w:rFonts w:eastAsia="Times New Roman"/>
          <w:shd w:val="clear" w:color="auto" w:fill="FFFFFF"/>
        </w:rPr>
        <w:br/>
        <w:t>Rob, Andrew, Kenny: No, the preferred way to move data between another TRE and ODAP are the already established methods for that TRE.</w:t>
      </w:r>
      <w:r>
        <w:rPr>
          <w:rFonts w:eastAsia="Times New Roman"/>
          <w:shd w:val="clear" w:color="auto" w:fill="FFFFFF"/>
        </w:rPr>
        <w:br/>
      </w:r>
      <w:r>
        <w:rPr>
          <w:rFonts w:eastAsia="Times New Roman"/>
          <w:shd w:val="clear" w:color="auto" w:fill="FFFFFF"/>
        </w:rPr>
        <w:br/>
        <w:t>    Kenny, clarification: The future purpose of the API is more in line with providing a mechanism for quick pandemic updates to national health services.</w:t>
      </w:r>
      <w:r>
        <w:rPr>
          <w:rFonts w:eastAsia="Times New Roman"/>
          <w:shd w:val="clear" w:color="auto" w:fill="FFFFFF"/>
        </w:rPr>
        <w:br/>
      </w:r>
    </w:p>
    <w:p w14:paraId="60190E5C" w14:textId="4675F35F" w:rsidR="00A32D0A" w:rsidRDefault="00CE57C5" w:rsidP="00A32D0A">
      <w:r>
        <w:t>Architecture doc – not for public consumption?  Check with Rob.</w:t>
      </w:r>
    </w:p>
    <w:p w14:paraId="362D5145" w14:textId="3EAEFC46" w:rsidR="00FA0A83" w:rsidRDefault="00FA0A83" w:rsidP="00A32D0A"/>
    <w:p w14:paraId="5A10EFC8" w14:textId="77777777" w:rsidR="00FA0A83" w:rsidRDefault="00FA0A83" w:rsidP="00A32D0A"/>
    <w:p w14:paraId="7F07727D" w14:textId="77777777" w:rsidR="00721167" w:rsidRDefault="00721167" w:rsidP="00A32D0A">
      <w:pPr>
        <w:pStyle w:val="Heading2"/>
        <w:sectPr w:rsidR="00721167" w:rsidSect="00B27DAE">
          <w:headerReference w:type="even" r:id="rId20"/>
          <w:headerReference w:type="default" r:id="rId21"/>
          <w:footerReference w:type="default" r:id="rId22"/>
          <w:headerReference w:type="first" r:id="rId23"/>
          <w:pgSz w:w="11906" w:h="16838"/>
          <w:pgMar w:top="1440" w:right="1440" w:bottom="1440" w:left="1440" w:header="708" w:footer="708" w:gutter="0"/>
          <w:cols w:space="708"/>
          <w:titlePg/>
          <w:docGrid w:linePitch="360"/>
        </w:sectPr>
      </w:pPr>
    </w:p>
    <w:p w14:paraId="2DD41539" w14:textId="658707C9" w:rsidR="00721167" w:rsidRDefault="00721167" w:rsidP="00721167">
      <w:pPr>
        <w:pStyle w:val="Heading1"/>
      </w:pPr>
      <w:bookmarkStart w:id="28" w:name="_Toc107302473"/>
      <w:r>
        <w:lastRenderedPageBreak/>
        <w:t xml:space="preserve">How is ODAP </w:t>
      </w:r>
      <w:r w:rsidR="007B4CED">
        <w:t xml:space="preserve">governed and </w:t>
      </w:r>
      <w:r>
        <w:t>managed?</w:t>
      </w:r>
      <w:bookmarkEnd w:id="28"/>
    </w:p>
    <w:p w14:paraId="3F2DCAF4" w14:textId="6637D8FA" w:rsidR="00721167" w:rsidRDefault="00721167" w:rsidP="00721167"/>
    <w:p w14:paraId="078BD0FB" w14:textId="5355A965" w:rsidR="00721167" w:rsidRDefault="00721167" w:rsidP="00721167">
      <w:r>
        <w:t>TAKE FROM HDR UK DOCS</w:t>
      </w:r>
    </w:p>
    <w:p w14:paraId="4CFB07E3" w14:textId="73DAD96D" w:rsidR="00A32D0A" w:rsidRDefault="00A32D0A" w:rsidP="00A32D0A">
      <w:pPr>
        <w:pStyle w:val="Heading2"/>
      </w:pPr>
      <w:bookmarkStart w:id="29" w:name="_Toc107302474"/>
      <w:r>
        <w:t>The Partnership</w:t>
      </w:r>
      <w:bookmarkEnd w:id="29"/>
    </w:p>
    <w:p w14:paraId="2F50AF06" w14:textId="02FF10E2" w:rsidR="00A32D0A" w:rsidRDefault="00A32D0A" w:rsidP="00A32D0A"/>
    <w:p w14:paraId="3EF99C71" w14:textId="309C57FE" w:rsidR="00A32D0A" w:rsidRDefault="00471234" w:rsidP="00A32D0A">
      <w:r w:rsidRPr="00471234">
        <w:t>Partnership: to strengthen the UK-wide NHS/academic partnership between the CLIMB COVID viral sequence analysis system, the Outbreak Data Analysis Platform, ISARIC-4C, COG-UK, the four UK Public Health Agencies, ICNARC, ONS and HDR UK. ​</w:t>
      </w:r>
    </w:p>
    <w:p w14:paraId="7691716F" w14:textId="77777777" w:rsidR="00D139EE" w:rsidRDefault="00D139EE" w:rsidP="00D139EE">
      <w:r>
        <w:t xml:space="preserve">The ODAP Partnership aims to create a new nationwide partnership to facilitate vital research on the impact of SARS-CoV-2 genetic and phenotypic variation on disease severity and vaccine efficacy by creating additional data linkages, automating data flows and analyses, and democratising access to research datasets with full agreement from the contributing studies. </w:t>
      </w:r>
    </w:p>
    <w:p w14:paraId="1FC10020" w14:textId="3415BA22" w:rsidR="00D139EE" w:rsidRDefault="00D139EE" w:rsidP="00D139EE">
      <w:r>
        <w:t xml:space="preserve">Partnership: to strengthen the UK-wide NHS/academic partnership between the CLIMB COVID viral sequence analysis system, the Outbreak Data Analysis Platform, ISARIC-4C, COG-UK, the four UK Public Health Agencies, ICNARC, ONS and HDR UK. </w:t>
      </w:r>
    </w:p>
    <w:p w14:paraId="74F4386F" w14:textId="40927F65" w:rsidR="00D139EE" w:rsidRDefault="00D139EE" w:rsidP="00D139EE">
      <w:r>
        <w:t>The ODAP Partnership will enable new scientific analyses that are currently not possible at population scale:</w:t>
      </w:r>
    </w:p>
    <w:p w14:paraId="41B019E5" w14:textId="4F2E25C0" w:rsidR="00D139EE" w:rsidRDefault="00D139EE" w:rsidP="00D139EE">
      <w:r>
        <w:t>The role of SARS-CoV-2 variation (&gt;1 million viral genomes) in COVID-19 severity (ISARIC 4C / ICNARC) and outcomes (PHOSP).</w:t>
      </w:r>
    </w:p>
    <w:p w14:paraId="1BDE3877" w14:textId="77777777" w:rsidR="00D139EE" w:rsidRDefault="00D139EE" w:rsidP="00D139EE">
      <w:r>
        <w:t xml:space="preserve">Systematic analysis of the impact of vaccines and treatments (antivirals, etc), and identification of escape/resistance mutations. </w:t>
      </w:r>
    </w:p>
    <w:p w14:paraId="3728F1A4" w14:textId="77777777" w:rsidR="00D139EE" w:rsidRDefault="00D139EE" w:rsidP="00D139EE">
      <w:r>
        <w:t>Further linkage of UK research (e.g., immunology studies) and trial data (e.g., REMAP-CAP).</w:t>
      </w:r>
    </w:p>
    <w:p w14:paraId="38CAF433" w14:textId="77777777" w:rsidR="00D139EE" w:rsidRDefault="00D139EE" w:rsidP="00D139EE">
      <w:r>
        <w:t xml:space="preserve">Develop automated processes to conduct analysis in near real-time to provide rapid multiparameter determination of new variants. </w:t>
      </w:r>
    </w:p>
    <w:p w14:paraId="7DFDAA53" w14:textId="386B0B58" w:rsidR="00A32D0A" w:rsidRDefault="00D139EE" w:rsidP="00D139EE">
      <w:r>
        <w:t>Continuing wider linkage of diverse datasets from individual studies that generate information on pathogen genomics, host genomics, surveillance, and patient outcomes are vital to build predictive models and systems to improve patient treatments and outcomes.</w:t>
      </w:r>
    </w:p>
    <w:p w14:paraId="4384D4B8" w14:textId="2E1BEBB1" w:rsidR="00A32D0A" w:rsidRDefault="00E1396E" w:rsidP="00A32D0A">
      <w:r>
        <w:t>The Steering Group</w:t>
      </w:r>
    </w:p>
    <w:p w14:paraId="002DB867" w14:textId="09F21AD8" w:rsidR="00E1396E" w:rsidRDefault="00E76300" w:rsidP="00A32D0A">
      <w:r w:rsidRPr="00E76300">
        <w:t>ODAP steering group to provide advice, support and challenge to ODAP delivery team and will have voting rights on decisions not made by consensus.</w:t>
      </w:r>
    </w:p>
    <w:p w14:paraId="7A4324EA" w14:textId="77777777" w:rsidR="00E1396E" w:rsidRDefault="00E1396E" w:rsidP="00A32D0A"/>
    <w:p w14:paraId="31B3E6EC" w14:textId="53EBF6E6" w:rsidR="00E1396E" w:rsidRDefault="00E1396E" w:rsidP="00C63E40">
      <w:pPr>
        <w:pStyle w:val="Heading2"/>
      </w:pPr>
      <w:bookmarkStart w:id="30" w:name="_Toc107302475"/>
      <w:r>
        <w:t>The ODAP Delivery Team</w:t>
      </w:r>
      <w:bookmarkEnd w:id="30"/>
    </w:p>
    <w:p w14:paraId="22BD16F2" w14:textId="5CF01ACE" w:rsidR="00E1396E" w:rsidRDefault="00E76300" w:rsidP="00A32D0A">
      <w:r w:rsidRPr="00E76300">
        <w:t>ODAP Delivery team to report progress to Data and Connectivity Delivery Group</w:t>
      </w:r>
    </w:p>
    <w:p w14:paraId="0B7A4109" w14:textId="6C1DB894" w:rsidR="00E1396E" w:rsidRDefault="00E1396E" w:rsidP="00A32D0A"/>
    <w:p w14:paraId="08D1CC7B" w14:textId="12C3C456" w:rsidR="00E1396E" w:rsidRPr="00A32D0A" w:rsidRDefault="00016006" w:rsidP="00C63E40">
      <w:pPr>
        <w:pStyle w:val="Heading2"/>
      </w:pPr>
      <w:bookmarkStart w:id="31" w:name="_Toc107302476"/>
      <w:r>
        <w:lastRenderedPageBreak/>
        <w:t>SPECIFIC ROLES</w:t>
      </w:r>
      <w:bookmarkEnd w:id="31"/>
    </w:p>
    <w:p w14:paraId="42797939" w14:textId="77777777" w:rsidR="00E76300" w:rsidRDefault="00E76300" w:rsidP="00E76300">
      <w:r>
        <w:t>University of Edinburgh (as the lead institution for ODAP) is accountable to Health Data Research UK for the delivery of ODAP</w:t>
      </w:r>
    </w:p>
    <w:p w14:paraId="5D74788B" w14:textId="492C5A85" w:rsidR="00A32D0A" w:rsidRDefault="00E76300" w:rsidP="00E76300">
      <w:r>
        <w:t>HDRUK is accountable to UKRI for delivery of the Data and Connectivity National Core Study</w:t>
      </w:r>
    </w:p>
    <w:p w14:paraId="17936454" w14:textId="77777777" w:rsidR="00E76300" w:rsidRDefault="00E76300" w:rsidP="00A32D0A"/>
    <w:p w14:paraId="5D73090C" w14:textId="6B36276D" w:rsidR="00A32D0A" w:rsidRPr="00A32D0A" w:rsidRDefault="00E76300" w:rsidP="00A32D0A">
      <w:r>
        <w:t>Source: HDR UK slides (various)</w:t>
      </w:r>
    </w:p>
    <w:p w14:paraId="19577D95" w14:textId="4C797FE4" w:rsidR="00A32D0A" w:rsidRDefault="00A32D0A" w:rsidP="00A32D0A"/>
    <w:p w14:paraId="2A643293" w14:textId="77777777" w:rsidR="00A32D0A" w:rsidRDefault="00A32D0A" w:rsidP="00A32D0A">
      <w:pPr>
        <w:sectPr w:rsidR="00A32D0A" w:rsidSect="00B27DAE">
          <w:pgSz w:w="11906" w:h="16838"/>
          <w:pgMar w:top="1440" w:right="1440" w:bottom="1440" w:left="1440" w:header="708" w:footer="708" w:gutter="0"/>
          <w:cols w:space="708"/>
          <w:titlePg/>
          <w:docGrid w:linePitch="360"/>
        </w:sectPr>
      </w:pPr>
    </w:p>
    <w:p w14:paraId="6C2C2198" w14:textId="4D81454A" w:rsidR="00A32D0A" w:rsidRDefault="00A32D0A" w:rsidP="00A32D0A">
      <w:pPr>
        <w:pStyle w:val="Heading1"/>
      </w:pPr>
      <w:bookmarkStart w:id="32" w:name="_Toc107302477"/>
      <w:r>
        <w:lastRenderedPageBreak/>
        <w:t xml:space="preserve">What is within scope of </w:t>
      </w:r>
      <w:r w:rsidR="00565F7F">
        <w:t>the ODAP?</w:t>
      </w:r>
      <w:bookmarkEnd w:id="32"/>
    </w:p>
    <w:p w14:paraId="4F627E33" w14:textId="10904F29" w:rsidR="00E1396E" w:rsidRDefault="00E1396E" w:rsidP="00E1396E"/>
    <w:p w14:paraId="2DE2989C" w14:textId="77777777" w:rsidR="00E1396E" w:rsidRDefault="00E1396E" w:rsidP="00E1396E">
      <w:r>
        <w:t xml:space="preserve">The purpose of the ODAP is to facilitate biomedical research to advance understanding of severe infectious disease* and other exposures of public health </w:t>
      </w:r>
      <w:proofErr w:type="gramStart"/>
      <w:r>
        <w:t>interest.*</w:t>
      </w:r>
      <w:proofErr w:type="gramEnd"/>
      <w:r>
        <w:t xml:space="preserve">* Research within the ODAP is strictly limited to this purpose. </w:t>
      </w:r>
    </w:p>
    <w:p w14:paraId="69057402" w14:textId="77777777" w:rsidR="00E1396E" w:rsidRDefault="00E1396E" w:rsidP="00E1396E"/>
    <w:p w14:paraId="1875FEDD" w14:textId="77777777" w:rsidR="00E1396E" w:rsidRDefault="00E1396E" w:rsidP="00E1396E">
      <w:r>
        <w:t xml:space="preserve">* Severe infectious disease - this term describes all severe infectious agents, including new, re-emerging or therapy-resistant forms of existing infectious agents. </w:t>
      </w:r>
    </w:p>
    <w:p w14:paraId="1D63A9F8" w14:textId="77777777" w:rsidR="00E1396E" w:rsidRDefault="00E1396E" w:rsidP="00E1396E"/>
    <w:p w14:paraId="0B398933" w14:textId="137C46B2" w:rsidR="00E1396E" w:rsidRDefault="00E1396E" w:rsidP="00E1396E">
      <w:r>
        <w:t>** Other exposures of public health interest: this term describes new or unexplained poisoning, or exposure to harmful energy sources such as electromagnetic radiation.</w:t>
      </w:r>
    </w:p>
    <w:p w14:paraId="47D0BB9F" w14:textId="574D9173" w:rsidR="00FA0A83" w:rsidRDefault="00FA0A83" w:rsidP="00E1396E"/>
    <w:p w14:paraId="55D1BCB2" w14:textId="1DF6AA38" w:rsidR="00E76300" w:rsidRDefault="00E76300" w:rsidP="00E1396E"/>
    <w:p w14:paraId="1AECF6AB" w14:textId="7FDBE3AE" w:rsidR="00E76300" w:rsidRDefault="00E76300" w:rsidP="00E1396E">
      <w:pPr>
        <w:sectPr w:rsidR="00E76300">
          <w:pgSz w:w="11906" w:h="16838"/>
          <w:pgMar w:top="1440" w:right="1440" w:bottom="1440" w:left="1440" w:header="708" w:footer="708" w:gutter="0"/>
          <w:cols w:space="708"/>
          <w:docGrid w:linePitch="360"/>
        </w:sectPr>
      </w:pPr>
    </w:p>
    <w:p w14:paraId="3E8E0D77" w14:textId="7986EA20" w:rsidR="00FA0A83" w:rsidRDefault="00FA0A83" w:rsidP="00E1396E"/>
    <w:p w14:paraId="3A8C295F" w14:textId="071659CA" w:rsidR="00E1396E" w:rsidRDefault="009B35A8" w:rsidP="009B35A8">
      <w:pPr>
        <w:pStyle w:val="Heading1"/>
      </w:pPr>
      <w:bookmarkStart w:id="33" w:name="_Toc107302478"/>
      <w:r>
        <w:t>What are the datasets</w:t>
      </w:r>
      <w:r w:rsidR="00016006">
        <w:t xml:space="preserve"> are available for research analyses</w:t>
      </w:r>
      <w:r>
        <w:t>?</w:t>
      </w:r>
      <w:r w:rsidR="009A2785">
        <w:t xml:space="preserve">  What process(es) must I follow?  What approvals must I obtain?</w:t>
      </w:r>
      <w:bookmarkEnd w:id="33"/>
    </w:p>
    <w:p w14:paraId="2AAB3F5B" w14:textId="09CB64EE" w:rsidR="009B35A8" w:rsidRDefault="009B35A8" w:rsidP="009B35A8"/>
    <w:p w14:paraId="5AEBBD1A" w14:textId="37D1F5A6" w:rsidR="00CE57C5" w:rsidRDefault="00CE57C5" w:rsidP="009B35A8"/>
    <w:p w14:paraId="331E3A72" w14:textId="7215056D" w:rsidR="00DD1E33" w:rsidRDefault="007B4CED" w:rsidP="009B35A8">
      <w:r>
        <w:t xml:space="preserve">A live </w:t>
      </w:r>
      <w:hyperlink r:id="rId24" w:history="1">
        <w:r w:rsidR="00D85E74">
          <w:rPr>
            <w:rStyle w:val="Hyperlink"/>
          </w:rPr>
          <w:t>ODAP datasets mapping.xlsx</w:t>
        </w:r>
      </w:hyperlink>
      <w:r>
        <w:t xml:space="preserve"> is available for reference.  [Further details about processes and approvals to be added]</w:t>
      </w:r>
    </w:p>
    <w:p w14:paraId="4E0050D3" w14:textId="1D4108CB" w:rsidR="009B35A8" w:rsidRPr="009B35A8" w:rsidRDefault="009B35A8" w:rsidP="009B35A8">
      <w:pPr>
        <w:sectPr w:rsidR="009B35A8" w:rsidRPr="009B35A8">
          <w:pgSz w:w="11906" w:h="16838"/>
          <w:pgMar w:top="1440" w:right="1440" w:bottom="1440" w:left="1440" w:header="708" w:footer="708" w:gutter="0"/>
          <w:cols w:space="708"/>
          <w:docGrid w:linePitch="360"/>
        </w:sectPr>
      </w:pPr>
    </w:p>
    <w:p w14:paraId="1D2BE0B9" w14:textId="36364C41" w:rsidR="00E1396E" w:rsidRDefault="00E1396E" w:rsidP="00E1396E">
      <w:pPr>
        <w:pStyle w:val="Heading1"/>
      </w:pPr>
      <w:bookmarkStart w:id="34" w:name="_Toc107302479"/>
      <w:r>
        <w:lastRenderedPageBreak/>
        <w:t xml:space="preserve">What is the </w:t>
      </w:r>
      <w:commentRangeStart w:id="35"/>
      <w:r>
        <w:t>ISARIC SPINE</w:t>
      </w:r>
      <w:commentRangeEnd w:id="35"/>
      <w:r w:rsidR="007B4CED">
        <w:rPr>
          <w:rStyle w:val="CommentReference"/>
          <w:rFonts w:asciiTheme="minorHAnsi" w:eastAsiaTheme="minorHAnsi" w:hAnsiTheme="minorHAnsi" w:cstheme="minorBidi"/>
          <w:b w:val="0"/>
          <w:bCs w:val="0"/>
          <w:color w:val="auto"/>
          <w:lang w:eastAsia="en-US"/>
        </w:rPr>
        <w:commentReference w:id="35"/>
      </w:r>
      <w:r>
        <w:t>?</w:t>
      </w:r>
      <w:bookmarkEnd w:id="34"/>
    </w:p>
    <w:p w14:paraId="5C18266A" w14:textId="25869151" w:rsidR="00E1396E" w:rsidRDefault="00E1396E" w:rsidP="00E1396E"/>
    <w:p w14:paraId="007857D2" w14:textId="77777777" w:rsidR="00FA0A83" w:rsidRDefault="00FA0A83" w:rsidP="00FA0A83">
      <w:pPr>
        <w:pStyle w:val="ListParagraph"/>
        <w:spacing w:before="120"/>
        <w:ind w:left="0"/>
        <w:jc w:val="both"/>
        <w:rPr>
          <w:rFonts w:asciiTheme="minorHAnsi" w:eastAsiaTheme="minorHAnsi" w:hAnsiTheme="minorHAnsi" w:cstheme="minorBidi"/>
          <w:color w:val="auto"/>
        </w:rPr>
      </w:pPr>
      <w:r>
        <w:t xml:space="preserve">The ISARIC4C consortium want to incorporate participants from the PHOSP, </w:t>
      </w:r>
      <w:hyperlink r:id="rId25" w:history="1">
        <w:r>
          <w:rPr>
            <w:rStyle w:val="Hyperlink"/>
          </w:rPr>
          <w:t>GenOMICC</w:t>
        </w:r>
      </w:hyperlink>
      <w:r>
        <w:t xml:space="preserve"> and </w:t>
      </w:r>
      <w:hyperlink r:id="rId26" w:history="1">
        <w:r>
          <w:rPr>
            <w:rStyle w:val="Hyperlink"/>
          </w:rPr>
          <w:t>COG-UK</w:t>
        </w:r>
      </w:hyperlink>
      <w:r>
        <w:t xml:space="preserve"> studies into the ISARIC4C study, creating a superset of participants in a single “spine”. Doing so would allow them to match to NHS data under the ISARIC4C data agreements. </w:t>
      </w:r>
    </w:p>
    <w:p w14:paraId="23CDB8D5" w14:textId="77777777" w:rsidR="00FA0A83" w:rsidRDefault="00FA0A83" w:rsidP="00FA0A83">
      <w:pPr>
        <w:pStyle w:val="ListParagraph"/>
        <w:ind w:left="1"/>
        <w:jc w:val="both"/>
      </w:pPr>
    </w:p>
    <w:p w14:paraId="3EC5D812" w14:textId="77777777" w:rsidR="00FA0A83" w:rsidRDefault="00FA0A83" w:rsidP="00FA0A83">
      <w:pPr>
        <w:pStyle w:val="ListParagraph"/>
        <w:ind w:left="1"/>
        <w:jc w:val="both"/>
        <w:rPr>
          <w:rFonts w:asciiTheme="minorHAnsi" w:eastAsiaTheme="minorHAnsi" w:hAnsiTheme="minorHAnsi" w:cstheme="minorBidi"/>
          <w:color w:val="auto"/>
        </w:rPr>
      </w:pPr>
      <w:r>
        <w:t xml:space="preserve">To do this, we need to have an ID and an NHS number, or CHI number, as a minimum standard. Some participants in the other studies may already be in ISARIC4C. These need to be identified and tagged as being the same individual. This will be done by comparison of NHS or CHI numbers. The spine will contain all the joins between projects and participants. Those participants that are not already in the ISARIC4C system will have an ISARIC4C ID allocated to them. </w:t>
      </w:r>
    </w:p>
    <w:p w14:paraId="46FF0FFE" w14:textId="77777777" w:rsidR="00FA0A83" w:rsidRDefault="00FA0A83" w:rsidP="00FA0A83">
      <w:pPr>
        <w:pStyle w:val="ListParagraph"/>
        <w:ind w:left="426"/>
      </w:pPr>
    </w:p>
    <w:p w14:paraId="42155ADD" w14:textId="77777777" w:rsidR="00FA0A83" w:rsidRDefault="00FA0A83" w:rsidP="00FA0A83">
      <w:pPr>
        <w:pStyle w:val="ListParagraph"/>
        <w:ind w:left="1"/>
      </w:pPr>
      <w:r>
        <w:t>The data from the spine will be used for several purposes:</w:t>
      </w:r>
    </w:p>
    <w:p w14:paraId="484BB716" w14:textId="77777777" w:rsidR="00FA0A83" w:rsidRDefault="00FA0A83" w:rsidP="00FA0A83">
      <w:pPr>
        <w:pStyle w:val="ListParagraph"/>
        <w:numPr>
          <w:ilvl w:val="0"/>
          <w:numId w:val="7"/>
        </w:numPr>
        <w:spacing w:line="276" w:lineRule="auto"/>
      </w:pPr>
      <w:r>
        <w:t>it will feed into the NHS Digital data matching system. This system requires ID, NHS number, date of birth and postcode (the latter two are optional). This will allow the ongoing monthly matching of study participants to English &amp; Welsh Health Data for the superset of ISARIC4C participants.</w:t>
      </w:r>
    </w:p>
    <w:p w14:paraId="1BBBA8ED" w14:textId="77777777" w:rsidR="00FA0A83" w:rsidRDefault="00FA0A83" w:rsidP="00FA0A83">
      <w:pPr>
        <w:pStyle w:val="ListParagraph"/>
        <w:numPr>
          <w:ilvl w:val="0"/>
          <w:numId w:val="7"/>
        </w:numPr>
        <w:spacing w:line="276" w:lineRule="auto"/>
      </w:pPr>
      <w:r>
        <w:t>it will allow study participants to be identified against a cohort of NHS or CHI numbers for individual research studies, and as requested by Trusted Research Environments (TREs).</w:t>
      </w:r>
    </w:p>
    <w:p w14:paraId="094C4F16" w14:textId="77777777" w:rsidR="00FA0A83" w:rsidRDefault="00FA0A83" w:rsidP="00FA0A83">
      <w:pPr>
        <w:pStyle w:val="ListParagraph"/>
        <w:ind w:left="426"/>
      </w:pPr>
    </w:p>
    <w:p w14:paraId="4F82C14E" w14:textId="209A3451" w:rsidR="00FA0A83" w:rsidRDefault="00FA0A83" w:rsidP="00FA0A83">
      <w:pPr>
        <w:pStyle w:val="ListParagraph"/>
        <w:ind w:left="426"/>
      </w:pPr>
      <w:r>
        <w:t xml:space="preserve">Currently the data for participants in these studies are held in a series of </w:t>
      </w:r>
      <w:proofErr w:type="spellStart"/>
      <w:r>
        <w:t>REDCap</w:t>
      </w:r>
      <w:proofErr w:type="spellEnd"/>
      <w:r>
        <w:t xml:space="preserve"> databases. These are the source of truth for the data and update on a regular basis. We will therefore need a process to update the spine from these sources.</w:t>
      </w:r>
    </w:p>
    <w:p w14:paraId="56D5D5CD" w14:textId="02C7D2E9" w:rsidR="00EA27BA" w:rsidRDefault="00EA27BA" w:rsidP="00FA0A83">
      <w:pPr>
        <w:pStyle w:val="ListParagraph"/>
        <w:ind w:left="426"/>
      </w:pPr>
    </w:p>
    <w:p w14:paraId="1B567353" w14:textId="2662E3CB" w:rsidR="00FA0A83" w:rsidRDefault="00EA27BA" w:rsidP="00E1396E">
      <w:r>
        <w:t>Source: AL</w:t>
      </w:r>
      <w:r w:rsidR="00B27DAE">
        <w:t>, updates from JH, MC</w:t>
      </w:r>
    </w:p>
    <w:p w14:paraId="3AC9B192" w14:textId="51DF4459" w:rsidR="00A054DD" w:rsidRDefault="00A054DD" w:rsidP="00E1396E"/>
    <w:p w14:paraId="49D53B9A" w14:textId="6ED1986E" w:rsidR="00A054DD" w:rsidRPr="00C63E40" w:rsidRDefault="00A054DD" w:rsidP="00C63E40">
      <w:pPr>
        <w:shd w:val="clear" w:color="auto" w:fill="FFFFFF"/>
        <w:spacing w:before="100" w:beforeAutospacing="1" w:after="240" w:line="240" w:lineRule="auto"/>
        <w:ind w:left="1440"/>
        <w:rPr>
          <w:rFonts w:ascii="Calibri" w:eastAsia="Times New Roman" w:hAnsi="Calibri" w:cs="Calibri"/>
        </w:rPr>
      </w:pPr>
      <w:r w:rsidRPr="00C63E40">
        <w:rPr>
          <w:rFonts w:eastAsia="Times New Roman"/>
          <w:shd w:val="clear" w:color="auto" w:fill="FFFFFF"/>
        </w:rPr>
        <w:br/>
        <w:t>    Kenny, clarification: Everyone in the study will be added to the spine, those without infectious diseases are still relevant as controls.</w:t>
      </w:r>
      <w:r w:rsidRPr="00C63E40">
        <w:rPr>
          <w:rFonts w:eastAsia="Times New Roman"/>
          <w:shd w:val="clear" w:color="auto" w:fill="FFFFFF"/>
        </w:rPr>
        <w:br/>
      </w:r>
    </w:p>
    <w:p w14:paraId="44D6B668" w14:textId="3863B322" w:rsidR="00831B37" w:rsidRDefault="00831B37" w:rsidP="004C3490">
      <w:pPr>
        <w:shd w:val="clear" w:color="auto" w:fill="FFFFFF"/>
        <w:spacing w:before="100" w:beforeAutospacing="1" w:after="240" w:line="240" w:lineRule="auto"/>
        <w:ind w:left="1440"/>
        <w:rPr>
          <w:rFonts w:ascii="Calibri" w:eastAsia="Times New Roman" w:hAnsi="Calibri" w:cs="Calibri"/>
        </w:rPr>
      </w:pPr>
      <w:r>
        <w:rPr>
          <w:rFonts w:eastAsia="Times New Roman"/>
          <w:shd w:val="clear" w:color="auto" w:fill="FFFFFF"/>
        </w:rPr>
        <w:t>Does the API transfer need to be a separate section?  How will be it relevant to this manual?</w:t>
      </w:r>
    </w:p>
    <w:p w14:paraId="1A7E91DF" w14:textId="7A15DEEA" w:rsidR="00A054DD" w:rsidRDefault="00A054DD" w:rsidP="00C63E40">
      <w:pPr>
        <w:shd w:val="clear" w:color="auto" w:fill="FFFFFF"/>
        <w:spacing w:before="100" w:beforeAutospacing="1" w:after="240" w:line="240" w:lineRule="auto"/>
        <w:ind w:left="1440"/>
        <w:rPr>
          <w:rFonts w:ascii="Calibri" w:eastAsia="Times New Roman" w:hAnsi="Calibri" w:cs="Calibri"/>
        </w:rPr>
      </w:pPr>
      <w:r>
        <w:rPr>
          <w:rFonts w:eastAsia="Times New Roman"/>
          <w:shd w:val="clear" w:color="auto" w:fill="FFFFFF"/>
        </w:rPr>
        <w:t>ODAP query API;</w:t>
      </w:r>
      <w:r>
        <w:rPr>
          <w:rFonts w:eastAsia="Times New Roman"/>
          <w:shd w:val="clear" w:color="auto" w:fill="FFFFFF"/>
        </w:rPr>
        <w:br/>
        <w:t>Moni, question: Is the ODAP API a dependency for the Spine?</w:t>
      </w:r>
      <w:r>
        <w:rPr>
          <w:rFonts w:eastAsia="Times New Roman"/>
          <w:shd w:val="clear" w:color="auto" w:fill="FFFFFF"/>
        </w:rPr>
        <w:br/>
        <w:t>Rob: No, they’re related but separate concerns.</w:t>
      </w:r>
      <w:r>
        <w:rPr>
          <w:rFonts w:eastAsia="Times New Roman"/>
          <w:shd w:val="clear" w:color="auto" w:fill="FFFFFF"/>
        </w:rPr>
        <w:br/>
      </w:r>
      <w:r>
        <w:rPr>
          <w:rFonts w:eastAsia="Times New Roman"/>
          <w:shd w:val="clear" w:color="auto" w:fill="FFFFFF"/>
        </w:rPr>
        <w:br/>
      </w:r>
    </w:p>
    <w:p w14:paraId="34C2265C" w14:textId="6B16CD06" w:rsidR="00A054DD" w:rsidRDefault="00A054DD" w:rsidP="00A054DD">
      <w:pPr>
        <w:shd w:val="clear" w:color="auto" w:fill="FFFFFF"/>
        <w:spacing w:before="100" w:beforeAutospacing="1" w:after="240" w:line="240" w:lineRule="auto"/>
        <w:ind w:left="1440"/>
        <w:rPr>
          <w:rFonts w:ascii="Calibri" w:eastAsia="Times New Roman" w:hAnsi="Calibri" w:cs="Calibri"/>
        </w:rPr>
      </w:pPr>
      <w:r>
        <w:rPr>
          <w:rFonts w:eastAsia="Times New Roman"/>
          <w:shd w:val="clear" w:color="auto" w:fill="FFFFFF"/>
        </w:rPr>
        <w:br/>
      </w:r>
    </w:p>
    <w:p w14:paraId="7D4DE704" w14:textId="77777777" w:rsidR="00A054DD" w:rsidRDefault="00A054DD" w:rsidP="00E1396E"/>
    <w:p w14:paraId="7D84D94D" w14:textId="335D6192" w:rsidR="00A054DD" w:rsidRDefault="00A054DD" w:rsidP="00E1396E"/>
    <w:p w14:paraId="080D6701" w14:textId="1AFC0DE6" w:rsidR="004236B1" w:rsidRDefault="004236B1" w:rsidP="004236B1">
      <w:pPr>
        <w:pStyle w:val="Heading1"/>
      </w:pPr>
      <w:bookmarkStart w:id="36" w:name="_Toc107302480"/>
      <w:r>
        <w:t>How do I add my dataset (within scope) into ODAP?</w:t>
      </w:r>
      <w:bookmarkEnd w:id="36"/>
    </w:p>
    <w:p w14:paraId="6011ABDB" w14:textId="06CF84C2" w:rsidR="00B27DAE" w:rsidRDefault="00B27DAE" w:rsidP="00B27DAE"/>
    <w:p w14:paraId="6224A904" w14:textId="728F4005" w:rsidR="00B27DAE" w:rsidRDefault="00B27DAE" w:rsidP="00B27DAE">
      <w:r>
        <w:t>Check the scope</w:t>
      </w:r>
    </w:p>
    <w:p w14:paraId="4A8B726A" w14:textId="50EA6B7B" w:rsidR="00B27DAE" w:rsidRDefault="00B27DAE" w:rsidP="00B27DAE">
      <w:r>
        <w:t xml:space="preserve">Within scope, arrange a discussion by emailing: </w:t>
      </w:r>
      <w:hyperlink r:id="rId27" w:history="1">
        <w:r w:rsidRPr="0059122F">
          <w:rPr>
            <w:rStyle w:val="Hyperlink"/>
          </w:rPr>
          <w:t>ODAP@ed.ac.uk</w:t>
        </w:r>
      </w:hyperlink>
    </w:p>
    <w:p w14:paraId="7AF9A5DF" w14:textId="06FA9B62" w:rsidR="00B27DAE" w:rsidRDefault="00B27DAE" w:rsidP="00B27DAE">
      <w:r>
        <w:t>Speak with the ODAP team</w:t>
      </w:r>
    </w:p>
    <w:p w14:paraId="5727A005" w14:textId="6E184EBA" w:rsidR="00B27DAE" w:rsidRDefault="00B27DAE" w:rsidP="00B27DAE">
      <w:r>
        <w:t xml:space="preserve">Agree what data and where it needs to be hosted: </w:t>
      </w:r>
      <w:r w:rsidR="00D92EF0">
        <w:t xml:space="preserve">clinical consented data </w:t>
      </w:r>
      <w:r>
        <w:t xml:space="preserve">SNSH TRE and/or </w:t>
      </w:r>
      <w:r w:rsidR="00D92EF0">
        <w:t xml:space="preserve">analysis data </w:t>
      </w:r>
      <w:r>
        <w:t>ODAP TRE</w:t>
      </w:r>
    </w:p>
    <w:p w14:paraId="498AE4CA" w14:textId="5F21A943" w:rsidR="00B27DAE" w:rsidRDefault="00B27DAE" w:rsidP="00B27DAE">
      <w:r>
        <w:t>Does the dataset need to be linked with other datasets?  Scottish health data; English health data</w:t>
      </w:r>
    </w:p>
    <w:p w14:paraId="2967479B" w14:textId="70542556" w:rsidR="00CE57C5" w:rsidRDefault="00CE57C5" w:rsidP="00B27DAE">
      <w:r>
        <w:t>Can the dataset be added to the ISARIC Spine?</w:t>
      </w:r>
    </w:p>
    <w:p w14:paraId="0547FA80" w14:textId="1E29266A" w:rsidR="00B27DAE" w:rsidRDefault="00B27DAE" w:rsidP="00B27DAE">
      <w:r>
        <w:t>ODAP team will advise on most appropriate agreement: joint data controller; data processor</w:t>
      </w:r>
    </w:p>
    <w:p w14:paraId="2BB364E2" w14:textId="4E7843BF" w:rsidR="00CE57C5" w:rsidRDefault="00CE57C5" w:rsidP="00B27DAE">
      <w:r>
        <w:t>Agreements executed/signed off</w:t>
      </w:r>
    </w:p>
    <w:p w14:paraId="76CBE19B" w14:textId="64C45843" w:rsidR="00CE57C5" w:rsidRDefault="00CE57C5" w:rsidP="00B27DAE">
      <w:r>
        <w:t xml:space="preserve">Data to be </w:t>
      </w:r>
      <w:r w:rsidR="00D92EF0">
        <w:t xml:space="preserve">transferred into ODAP and </w:t>
      </w:r>
      <w:r>
        <w:t xml:space="preserve">added to spine and/or </w:t>
      </w:r>
    </w:p>
    <w:p w14:paraId="4EDC2B69" w14:textId="688903C6" w:rsidR="00D92EF0" w:rsidRDefault="006178C6" w:rsidP="00B27DAE">
      <w:r>
        <w:t>Refer to the</w:t>
      </w:r>
      <w:r w:rsidR="00D92EF0">
        <w:t xml:space="preserve"> </w:t>
      </w:r>
      <w:proofErr w:type="spellStart"/>
      <w:r w:rsidR="00D92EF0">
        <w:t>the</w:t>
      </w:r>
      <w:proofErr w:type="spellEnd"/>
      <w:r w:rsidR="00D92EF0">
        <w:t xml:space="preserve"> ICODA due diligence</w:t>
      </w:r>
      <w:r>
        <w:t xml:space="preserve">: </w:t>
      </w:r>
      <w:hyperlink r:id="rId28" w:history="1">
        <w:r w:rsidRPr="006178C6">
          <w:rPr>
            <w:rStyle w:val="Hyperlink"/>
          </w:rPr>
          <w:t>https://icoda-research.org/hdr-uk-as-data-controller-for-icoda, for incoming: 1</w:t>
        </w:r>
      </w:hyperlink>
      <w:r>
        <w:t>. Datasets 2. Legal basis for use 3. Ethical review 4. Public and patient review</w:t>
      </w:r>
    </w:p>
    <w:p w14:paraId="57BEB603" w14:textId="661E9421" w:rsidR="00A054DD" w:rsidRDefault="00A054DD" w:rsidP="00B27DAE"/>
    <w:p w14:paraId="46C0A6B2" w14:textId="6D6EBC80" w:rsidR="00977A8E" w:rsidRDefault="00977A8E" w:rsidP="00B27DAE"/>
    <w:p w14:paraId="71BF0796" w14:textId="77777777" w:rsidR="00CE57C5" w:rsidRDefault="00CE57C5" w:rsidP="00B27DAE"/>
    <w:p w14:paraId="2CD5E2EC" w14:textId="6CEB314F" w:rsidR="00B27DAE" w:rsidRDefault="00B27DAE" w:rsidP="00B27DAE"/>
    <w:p w14:paraId="3266F4E7" w14:textId="77777777" w:rsidR="00B27DAE" w:rsidRPr="00B27DAE" w:rsidRDefault="00B27DAE" w:rsidP="00B27DAE"/>
    <w:p w14:paraId="2E94A6C5" w14:textId="0BE58A12" w:rsidR="006D6C23" w:rsidRDefault="006D6C23" w:rsidP="006D6C23"/>
    <w:p w14:paraId="7FEE93B3" w14:textId="77777777" w:rsidR="00B27DAE" w:rsidRPr="006D6C23" w:rsidRDefault="00B27DAE" w:rsidP="006D6C23">
      <w:pPr>
        <w:sectPr w:rsidR="00B27DAE" w:rsidRPr="006D6C23">
          <w:pgSz w:w="11906" w:h="16838"/>
          <w:pgMar w:top="1440" w:right="1440" w:bottom="1440" w:left="1440" w:header="708" w:footer="708" w:gutter="0"/>
          <w:cols w:space="708"/>
          <w:docGrid w:linePitch="360"/>
        </w:sectPr>
      </w:pPr>
    </w:p>
    <w:p w14:paraId="36819DFA" w14:textId="44C6C068" w:rsidR="00E1396E" w:rsidRDefault="004236B1" w:rsidP="004236B1">
      <w:pPr>
        <w:pStyle w:val="Heading1"/>
      </w:pPr>
      <w:bookmarkStart w:id="37" w:name="_Toc107302481"/>
      <w:commentRangeStart w:id="38"/>
      <w:r>
        <w:lastRenderedPageBreak/>
        <w:t>How do I access ODAP for data analysis?</w:t>
      </w:r>
      <w:commentRangeEnd w:id="38"/>
      <w:r w:rsidR="00040D93">
        <w:rPr>
          <w:rStyle w:val="CommentReference"/>
          <w:rFonts w:asciiTheme="minorHAnsi" w:eastAsiaTheme="minorHAnsi" w:hAnsiTheme="minorHAnsi" w:cstheme="minorBidi"/>
          <w:b w:val="0"/>
          <w:bCs w:val="0"/>
          <w:color w:val="auto"/>
          <w:lang w:eastAsia="en-US"/>
        </w:rPr>
        <w:commentReference w:id="38"/>
      </w:r>
      <w:bookmarkEnd w:id="37"/>
    </w:p>
    <w:p w14:paraId="17D0419B" w14:textId="09B582EE" w:rsidR="004236B1" w:rsidRDefault="004236B1" w:rsidP="004236B1"/>
    <w:p w14:paraId="349D5387" w14:textId="6260A284" w:rsidR="009F79AF" w:rsidRDefault="009F79AF" w:rsidP="00C63E40">
      <w:pPr>
        <w:spacing w:after="0" w:line="240" w:lineRule="auto"/>
        <w:ind w:left="720"/>
      </w:pPr>
    </w:p>
    <w:p w14:paraId="129A1F1D" w14:textId="77777777" w:rsidR="009F79AF" w:rsidRDefault="009F79AF" w:rsidP="009F79AF">
      <w:pPr>
        <w:rPr>
          <w:rFonts w:eastAsia="Times New Roman"/>
          <w:sz w:val="20"/>
          <w:szCs w:val="20"/>
        </w:rPr>
      </w:pPr>
      <w:r>
        <w:rPr>
          <w:rFonts w:eastAsia="Times New Roman"/>
          <w:sz w:val="20"/>
          <w:szCs w:val="20"/>
        </w:rPr>
        <w:t>We absolutely must include both sides of the platform in all communications/diagrams. If we don't people get confused about what ODAP is.</w:t>
      </w:r>
    </w:p>
    <w:p w14:paraId="3DA8506F" w14:textId="77777777" w:rsidR="009F79AF" w:rsidRDefault="009F79AF" w:rsidP="009F79AF">
      <w:pPr>
        <w:rPr>
          <w:rFonts w:eastAsia="Times New Roman"/>
          <w:sz w:val="20"/>
          <w:szCs w:val="20"/>
        </w:rPr>
      </w:pPr>
      <w:proofErr w:type="gramStart"/>
      <w:r>
        <w:rPr>
          <w:rFonts w:eastAsia="Times New Roman"/>
          <w:sz w:val="20"/>
          <w:szCs w:val="20"/>
        </w:rPr>
        <w:t>So</w:t>
      </w:r>
      <w:proofErr w:type="gramEnd"/>
      <w:r>
        <w:rPr>
          <w:rFonts w:eastAsia="Times New Roman"/>
          <w:sz w:val="20"/>
          <w:szCs w:val="20"/>
        </w:rPr>
        <w:t xml:space="preserve"> can you include another side for the embargo area? Most data will enter via it. </w:t>
      </w:r>
    </w:p>
    <w:p w14:paraId="7D22954D" w14:textId="4FAB6855" w:rsidR="009F79AF" w:rsidRDefault="00AF101B" w:rsidP="009F79AF">
      <w:pPr>
        <w:rPr>
          <w:rFonts w:eastAsia="Times New Roman"/>
          <w:sz w:val="20"/>
          <w:szCs w:val="20"/>
        </w:rPr>
      </w:pPr>
      <w:r>
        <w:t>Access to any data in embargo section is filtered by secretariat (to remove out of scope) and then approved by the data contributor. That's the entire</w:t>
      </w:r>
      <w:r w:rsidR="00ED730C">
        <w:t xml:space="preserve"> process. For ISARIC4C that's Kenny</w:t>
      </w:r>
      <w:r>
        <w:t xml:space="preserve"> and Calum as joint CIs. For the other studies it is different people.</w:t>
      </w:r>
    </w:p>
    <w:p w14:paraId="32C6A927" w14:textId="77777777" w:rsidR="009F79AF" w:rsidRDefault="009F79AF" w:rsidP="009F79AF">
      <w:pPr>
        <w:rPr>
          <w:rFonts w:eastAsia="Times New Roman"/>
          <w:sz w:val="20"/>
          <w:szCs w:val="20"/>
        </w:rPr>
      </w:pPr>
      <w:r>
        <w:rPr>
          <w:rFonts w:eastAsia="Times New Roman"/>
          <w:sz w:val="20"/>
          <w:szCs w:val="20"/>
        </w:rPr>
        <w:t>The process in the embargo area is simple: </w:t>
      </w:r>
    </w:p>
    <w:p w14:paraId="0A541284" w14:textId="77777777" w:rsidR="009F79AF" w:rsidRDefault="009F79AF" w:rsidP="009F79AF">
      <w:pPr>
        <w:numPr>
          <w:ilvl w:val="0"/>
          <w:numId w:val="47"/>
        </w:numPr>
        <w:spacing w:before="100" w:beforeAutospacing="1" w:after="100" w:afterAutospacing="1" w:line="240" w:lineRule="auto"/>
        <w:rPr>
          <w:rFonts w:eastAsia="Times New Roman"/>
          <w:sz w:val="20"/>
          <w:szCs w:val="20"/>
        </w:rPr>
      </w:pPr>
      <w:r>
        <w:rPr>
          <w:rFonts w:eastAsia="Times New Roman"/>
          <w:sz w:val="20"/>
          <w:szCs w:val="20"/>
        </w:rPr>
        <w:t>Request for collaborative analysis approved by data contributor. </w:t>
      </w:r>
    </w:p>
    <w:p w14:paraId="56570128" w14:textId="77777777" w:rsidR="009F79AF" w:rsidRDefault="009F79AF" w:rsidP="009F79AF">
      <w:pPr>
        <w:numPr>
          <w:ilvl w:val="0"/>
          <w:numId w:val="47"/>
        </w:numPr>
        <w:spacing w:before="100" w:beforeAutospacing="1" w:after="100" w:afterAutospacing="1" w:line="240" w:lineRule="auto"/>
        <w:rPr>
          <w:rFonts w:eastAsia="Times New Roman"/>
          <w:sz w:val="20"/>
          <w:szCs w:val="20"/>
        </w:rPr>
      </w:pPr>
      <w:r>
        <w:rPr>
          <w:rFonts w:eastAsia="Times New Roman"/>
          <w:sz w:val="20"/>
          <w:szCs w:val="20"/>
        </w:rPr>
        <w:t>Access provided.</w:t>
      </w:r>
    </w:p>
    <w:p w14:paraId="2000B6D8" w14:textId="3E5909DD" w:rsidR="009F79AF" w:rsidRDefault="009F79AF" w:rsidP="004236B1"/>
    <w:p w14:paraId="136C99E3" w14:textId="516EBACA" w:rsidR="00EA27BA" w:rsidRDefault="00EA27BA" w:rsidP="004236B1">
      <w:r>
        <w:t xml:space="preserve">Under consortium arrangements (ISARIC4C; PHOSP; COG-UK; </w:t>
      </w:r>
      <w:proofErr w:type="spellStart"/>
      <w:r>
        <w:t>GenOMINCC</w:t>
      </w:r>
      <w:proofErr w:type="spellEnd"/>
      <w:r>
        <w:t>)</w:t>
      </w:r>
    </w:p>
    <w:p w14:paraId="1D62FE52" w14:textId="2077E452" w:rsidR="00EA27BA" w:rsidRDefault="00EA27BA" w:rsidP="004236B1">
      <w:r>
        <w:t>Write it out</w:t>
      </w:r>
      <w:r w:rsidR="003A5E75">
        <w:t>:</w:t>
      </w:r>
      <w:r w:rsidR="006178C6">
        <w:t xml:space="preserve"> </w:t>
      </w:r>
      <w:hyperlink r:id="rId29" w:history="1">
        <w:r w:rsidR="006178C6">
          <w:rPr>
            <w:rStyle w:val="Hyperlink"/>
          </w:rPr>
          <w:t>ISARIC4C Data Access Process.pdf</w:t>
        </w:r>
      </w:hyperlink>
    </w:p>
    <w:p w14:paraId="5DAD38B2" w14:textId="2300A3BA" w:rsidR="002A224B" w:rsidRDefault="003A5E75" w:rsidP="004236B1">
      <w:r>
        <w:t>Non consortium arrangements</w:t>
      </w:r>
      <w:r w:rsidR="009F79AF">
        <w:t xml:space="preserve">: </w:t>
      </w:r>
      <w:r w:rsidR="006178C6">
        <w:t>ODAP process – in development</w:t>
      </w:r>
      <w:r w:rsidR="00ED730C">
        <w:t xml:space="preserve"> (see draft below)</w:t>
      </w:r>
    </w:p>
    <w:p w14:paraId="66C6C476" w14:textId="4ACBE2D9" w:rsidR="00991194" w:rsidRDefault="00991194" w:rsidP="004236B1"/>
    <w:p w14:paraId="71B8F41F" w14:textId="77777777" w:rsidR="00EA27BA" w:rsidRDefault="00EA27BA" w:rsidP="004236B1"/>
    <w:p w14:paraId="68549CCA" w14:textId="77777777" w:rsidR="00EA27BA" w:rsidRPr="00F344D0" w:rsidRDefault="00EA27BA" w:rsidP="00EA27BA">
      <w:pPr>
        <w:rPr>
          <w:b/>
          <w:bCs/>
        </w:rPr>
      </w:pPr>
      <w:bookmarkStart w:id="39" w:name="_Toc107302482"/>
      <w:commentRangeStart w:id="40"/>
      <w:r w:rsidRPr="00C63E40">
        <w:rPr>
          <w:rStyle w:val="Heading2Char"/>
          <w:rFonts w:eastAsia="Arial"/>
        </w:rPr>
        <w:t>Data flows/Assumptions</w:t>
      </w:r>
      <w:bookmarkEnd w:id="39"/>
      <w:r w:rsidRPr="00C63E40">
        <w:rPr>
          <w:rStyle w:val="Heading2Char"/>
          <w:rFonts w:eastAsia="Arial"/>
        </w:rPr>
        <w:t xml:space="preserve"> </w:t>
      </w:r>
      <w:r w:rsidRPr="00F344D0">
        <w:rPr>
          <w:b/>
          <w:bCs/>
        </w:rPr>
        <w:t xml:space="preserve">(to be read in conjunction with flowchart): </w:t>
      </w:r>
      <w:commentRangeEnd w:id="40"/>
      <w:r>
        <w:rPr>
          <w:rStyle w:val="CommentReference"/>
          <w:rFonts w:asciiTheme="minorHAnsi" w:eastAsiaTheme="minorHAnsi" w:hAnsiTheme="minorHAnsi" w:cstheme="minorBidi"/>
          <w:color w:val="auto"/>
          <w:lang w:eastAsia="en-US"/>
        </w:rPr>
        <w:commentReference w:id="40"/>
      </w:r>
    </w:p>
    <w:p w14:paraId="110FEF91" w14:textId="77777777" w:rsidR="00EA27BA" w:rsidRPr="00F344D0" w:rsidRDefault="00EA27BA" w:rsidP="00490A5D">
      <w:pPr>
        <w:pStyle w:val="ListParagraph"/>
        <w:numPr>
          <w:ilvl w:val="0"/>
          <w:numId w:val="12"/>
        </w:numPr>
        <w:spacing w:after="160" w:line="259" w:lineRule="auto"/>
      </w:pPr>
      <w:r w:rsidRPr="00F344D0">
        <w:t>In Trusted Research Environment (TRE) there are three areas:</w:t>
      </w:r>
    </w:p>
    <w:p w14:paraId="2B663CA8" w14:textId="77777777" w:rsidR="00EA27BA" w:rsidRPr="00F344D0" w:rsidRDefault="00EA27BA" w:rsidP="00490A5D">
      <w:pPr>
        <w:pStyle w:val="ListParagraph"/>
        <w:numPr>
          <w:ilvl w:val="1"/>
          <w:numId w:val="11"/>
        </w:numPr>
        <w:spacing w:after="160" w:line="259" w:lineRule="auto"/>
      </w:pPr>
      <w:r w:rsidRPr="00F344D0">
        <w:rPr>
          <w:u w:val="single"/>
        </w:rPr>
        <w:t>Restricted area:</w:t>
      </w:r>
      <w:r w:rsidRPr="00F344D0">
        <w:t xml:space="preserve"> This contains sensitive data, e.g., data under a time embargo, an active trial and/or identifiable patient data. We will not be granting researchers access to this data. </w:t>
      </w:r>
    </w:p>
    <w:p w14:paraId="0C31CE9A" w14:textId="77777777" w:rsidR="00EA27BA" w:rsidRPr="00F344D0" w:rsidRDefault="00EA27BA" w:rsidP="00490A5D">
      <w:pPr>
        <w:pStyle w:val="ListParagraph"/>
        <w:numPr>
          <w:ilvl w:val="1"/>
          <w:numId w:val="11"/>
        </w:numPr>
        <w:spacing w:after="160" w:line="259" w:lineRule="auto"/>
      </w:pPr>
      <w:r w:rsidRPr="00F344D0">
        <w:rPr>
          <w:u w:val="single"/>
        </w:rPr>
        <w:t>Embargoed data:</w:t>
      </w:r>
      <w:r w:rsidRPr="00F344D0">
        <w:t xml:space="preserve"> This contains pseudonymised patient level data curated and formatted to be used for research.</w:t>
      </w:r>
    </w:p>
    <w:p w14:paraId="6DCFAE0D" w14:textId="77777777" w:rsidR="00EA27BA" w:rsidRPr="00F344D0" w:rsidRDefault="00EA27BA" w:rsidP="00490A5D">
      <w:pPr>
        <w:pStyle w:val="ListParagraph"/>
        <w:numPr>
          <w:ilvl w:val="1"/>
          <w:numId w:val="11"/>
        </w:numPr>
        <w:spacing w:after="160" w:line="259" w:lineRule="auto"/>
      </w:pPr>
      <w:r w:rsidRPr="00F344D0">
        <w:rPr>
          <w:u w:val="single"/>
        </w:rPr>
        <w:t>Published data:</w:t>
      </w:r>
      <w:r w:rsidRPr="00F344D0">
        <w:t xml:space="preserve"> This is the outputs from research and will contain summary/aggregate non-identifiable data only. This will be available in an open access format. </w:t>
      </w:r>
    </w:p>
    <w:p w14:paraId="53552D32" w14:textId="77777777" w:rsidR="00EA27BA" w:rsidRPr="00F344D0" w:rsidRDefault="00EA27BA" w:rsidP="00490A5D">
      <w:pPr>
        <w:pStyle w:val="ListParagraph"/>
        <w:numPr>
          <w:ilvl w:val="0"/>
          <w:numId w:val="12"/>
        </w:numPr>
        <w:spacing w:after="160" w:line="259" w:lineRule="auto"/>
      </w:pPr>
      <w:r w:rsidRPr="00F344D0">
        <w:t>In the Flexible Compute Space (FCS) there are two areas:</w:t>
      </w:r>
    </w:p>
    <w:p w14:paraId="05B3B667" w14:textId="77777777" w:rsidR="00EA27BA" w:rsidRPr="00F344D0" w:rsidRDefault="00EA27BA" w:rsidP="00490A5D">
      <w:pPr>
        <w:pStyle w:val="ListParagraph"/>
        <w:numPr>
          <w:ilvl w:val="1"/>
          <w:numId w:val="12"/>
        </w:numPr>
        <w:spacing w:after="160" w:line="259" w:lineRule="auto"/>
      </w:pPr>
      <w:r w:rsidRPr="00F344D0">
        <w:rPr>
          <w:u w:val="single"/>
        </w:rPr>
        <w:t>Embargoed data:</w:t>
      </w:r>
      <w:r w:rsidRPr="00F344D0">
        <w:t xml:space="preserve"> This contains pseudonymised patient level data curated and formatted to be used for research.</w:t>
      </w:r>
    </w:p>
    <w:p w14:paraId="5A693BB9" w14:textId="77777777" w:rsidR="00EA27BA" w:rsidRPr="00F344D0" w:rsidRDefault="00EA27BA" w:rsidP="00490A5D">
      <w:pPr>
        <w:pStyle w:val="ListParagraph"/>
        <w:numPr>
          <w:ilvl w:val="1"/>
          <w:numId w:val="12"/>
        </w:numPr>
        <w:spacing w:after="160" w:line="259" w:lineRule="auto"/>
      </w:pPr>
      <w:r w:rsidRPr="00F344D0">
        <w:rPr>
          <w:u w:val="single"/>
        </w:rPr>
        <w:t>Published data:</w:t>
      </w:r>
      <w:r w:rsidRPr="00F344D0">
        <w:t xml:space="preserve"> This is the outputs from research and will contain summary/aggregate non-identifiable data only. This will be available in an open access format.</w:t>
      </w:r>
    </w:p>
    <w:p w14:paraId="12250BCA" w14:textId="77777777" w:rsidR="00EA27BA" w:rsidRPr="00F344D0" w:rsidRDefault="00EA27BA" w:rsidP="00490A5D">
      <w:pPr>
        <w:pStyle w:val="ListParagraph"/>
        <w:numPr>
          <w:ilvl w:val="0"/>
          <w:numId w:val="12"/>
        </w:numPr>
        <w:spacing w:after="160" w:line="259" w:lineRule="auto"/>
      </w:pPr>
      <w:r w:rsidRPr="00F344D0">
        <w:t xml:space="preserve">There will be a secure API in place from the Flexible Compute Space to External TREs and UK Public Health Agencies. This is to enable data linkage across multiple data sets using unique identifiers to facilitate secure transfer if specified data fields e.g., </w:t>
      </w:r>
      <w:r>
        <w:t>v</w:t>
      </w:r>
      <w:r w:rsidRPr="00F344D0">
        <w:t>iral sequencing</w:t>
      </w:r>
      <w:r>
        <w:t>.</w:t>
      </w:r>
    </w:p>
    <w:p w14:paraId="32420738" w14:textId="77777777" w:rsidR="00EA27BA" w:rsidRPr="00F344D0" w:rsidRDefault="00EA27BA" w:rsidP="00EA27BA">
      <w:pPr>
        <w:rPr>
          <w:b/>
          <w:bCs/>
          <w:u w:val="single"/>
        </w:rPr>
      </w:pPr>
      <w:bookmarkStart w:id="41" w:name="_Toc107302483"/>
      <w:r w:rsidRPr="00C63E40">
        <w:rPr>
          <w:rStyle w:val="Heading2Char"/>
          <w:rFonts w:eastAsia="Arial"/>
        </w:rPr>
        <w:t>Single Data Controller Model</w:t>
      </w:r>
      <w:bookmarkEnd w:id="41"/>
      <w:r w:rsidRPr="00F344D0">
        <w:rPr>
          <w:b/>
          <w:bCs/>
          <w:u w:val="single"/>
        </w:rPr>
        <w:t xml:space="preserve"> – for onboarding and approval access only. – </w:t>
      </w:r>
      <w:commentRangeStart w:id="42"/>
      <w:r w:rsidRPr="00F344D0">
        <w:rPr>
          <w:b/>
          <w:bCs/>
          <w:u w:val="single"/>
        </w:rPr>
        <w:t xml:space="preserve">Embargo Area. </w:t>
      </w:r>
      <w:commentRangeEnd w:id="42"/>
      <w:r w:rsidR="00C63E40">
        <w:rPr>
          <w:rStyle w:val="CommentReference"/>
          <w:rFonts w:asciiTheme="minorHAnsi" w:eastAsiaTheme="minorHAnsi" w:hAnsiTheme="minorHAnsi" w:cstheme="minorBidi"/>
          <w:color w:val="auto"/>
          <w:lang w:eastAsia="en-US"/>
        </w:rPr>
        <w:commentReference w:id="42"/>
      </w:r>
    </w:p>
    <w:p w14:paraId="2A1BCA15" w14:textId="77777777" w:rsidR="00EA27BA" w:rsidRPr="00F344D0" w:rsidRDefault="00EA27BA" w:rsidP="00490A5D">
      <w:pPr>
        <w:pStyle w:val="ListParagraph"/>
        <w:numPr>
          <w:ilvl w:val="0"/>
          <w:numId w:val="10"/>
        </w:numPr>
        <w:spacing w:after="160" w:line="259" w:lineRule="auto"/>
      </w:pPr>
      <w:r w:rsidRPr="00F344D0">
        <w:lastRenderedPageBreak/>
        <w:t>The Lead Institute will become a Data Controller to facilitate the onboarding of key data sets to the ODAP and to facilitate external access to ODAP only.</w:t>
      </w:r>
    </w:p>
    <w:p w14:paraId="07246033" w14:textId="77777777" w:rsidR="00EA27BA" w:rsidRPr="00F344D0" w:rsidRDefault="00EA27BA" w:rsidP="00490A5D">
      <w:pPr>
        <w:pStyle w:val="ListParagraph"/>
        <w:numPr>
          <w:ilvl w:val="0"/>
          <w:numId w:val="10"/>
        </w:numPr>
        <w:spacing w:after="160" w:line="259" w:lineRule="auto"/>
      </w:pPr>
      <w:r w:rsidRPr="00F344D0">
        <w:t xml:space="preserve">All Data Contributors (those who hold the key data sets) will sign a Data Contributor Agreement (DCA) with the Lead Institution for the following purposes: </w:t>
      </w:r>
    </w:p>
    <w:p w14:paraId="198B2C78" w14:textId="77777777" w:rsidR="00EA27BA" w:rsidRPr="00F344D0" w:rsidRDefault="00EA27BA" w:rsidP="00490A5D">
      <w:pPr>
        <w:pStyle w:val="ListParagraph"/>
        <w:numPr>
          <w:ilvl w:val="1"/>
          <w:numId w:val="10"/>
        </w:numPr>
        <w:spacing w:after="160" w:line="259" w:lineRule="auto"/>
      </w:pPr>
      <w:r w:rsidRPr="00F344D0">
        <w:t>To allow the Lead Institute to onboard, curate and link the data using ODAP.</w:t>
      </w:r>
    </w:p>
    <w:p w14:paraId="0B35A3F4" w14:textId="77777777" w:rsidR="00EA27BA" w:rsidRPr="00F344D0" w:rsidRDefault="00EA27BA" w:rsidP="00490A5D">
      <w:pPr>
        <w:pStyle w:val="ListParagraph"/>
        <w:numPr>
          <w:ilvl w:val="2"/>
          <w:numId w:val="9"/>
        </w:numPr>
        <w:spacing w:after="160" w:line="259" w:lineRule="auto"/>
      </w:pPr>
      <w:r w:rsidRPr="00F344D0">
        <w:t>The Lead Institution will manage process to enable access to data however Data Contributor must give permission.</w:t>
      </w:r>
    </w:p>
    <w:p w14:paraId="23DF8F80" w14:textId="77777777" w:rsidR="00EA27BA" w:rsidRPr="00F344D0" w:rsidRDefault="00EA27BA" w:rsidP="00490A5D">
      <w:pPr>
        <w:pStyle w:val="ListParagraph"/>
        <w:numPr>
          <w:ilvl w:val="1"/>
          <w:numId w:val="9"/>
        </w:numPr>
        <w:spacing w:after="160" w:line="259" w:lineRule="auto"/>
      </w:pPr>
      <w:r w:rsidRPr="00F344D0">
        <w:t xml:space="preserve">This Data Contributor Agreement will require a due diligence process to ensure any data can be accessed by researchers for the agreed purposes. These agreed purposes will clearly </w:t>
      </w:r>
      <w:proofErr w:type="gramStart"/>
      <w:r w:rsidRPr="00F344D0">
        <w:t>articulated</w:t>
      </w:r>
      <w:proofErr w:type="gramEnd"/>
      <w:r w:rsidRPr="00F344D0">
        <w:t xml:space="preserve"> and decided with public/patient input. </w:t>
      </w:r>
    </w:p>
    <w:p w14:paraId="5290DC65" w14:textId="77777777" w:rsidR="00EA27BA" w:rsidRPr="00F344D0" w:rsidRDefault="00EA27BA" w:rsidP="00490A5D">
      <w:pPr>
        <w:pStyle w:val="ListParagraph"/>
        <w:numPr>
          <w:ilvl w:val="0"/>
          <w:numId w:val="10"/>
        </w:numPr>
        <w:spacing w:after="160" w:line="259" w:lineRule="auto"/>
      </w:pPr>
      <w:r w:rsidRPr="00F344D0">
        <w:t xml:space="preserve">This access facilitated through the Gateway using the 5 safes data access form. </w:t>
      </w:r>
    </w:p>
    <w:p w14:paraId="1A63DFB1" w14:textId="77777777" w:rsidR="00EA27BA" w:rsidRPr="00F344D0" w:rsidRDefault="00EA27BA" w:rsidP="00490A5D">
      <w:pPr>
        <w:pStyle w:val="ListParagraph"/>
        <w:numPr>
          <w:ilvl w:val="1"/>
          <w:numId w:val="10"/>
        </w:numPr>
        <w:spacing w:after="160" w:line="259" w:lineRule="auto"/>
      </w:pPr>
      <w:r w:rsidRPr="00F344D0">
        <w:t>This governance structure sets out appropriate safeguards for privacy and effective use of sensitive data when it is embedded throughout each stage of a project</w:t>
      </w:r>
    </w:p>
    <w:p w14:paraId="04894A58" w14:textId="77777777" w:rsidR="00EA27BA" w:rsidRPr="00F344D0" w:rsidRDefault="00EA27BA" w:rsidP="00490A5D">
      <w:pPr>
        <w:pStyle w:val="ListParagraph"/>
        <w:numPr>
          <w:ilvl w:val="0"/>
          <w:numId w:val="10"/>
        </w:numPr>
        <w:spacing w:after="160" w:line="259" w:lineRule="auto"/>
      </w:pPr>
      <w:r w:rsidRPr="00F344D0">
        <w:t>The Lead Institution + Data Contributor can together approve researchers access to data on ODAP if:</w:t>
      </w:r>
    </w:p>
    <w:p w14:paraId="21F5B88F" w14:textId="77777777" w:rsidR="00EA27BA" w:rsidRPr="00F344D0" w:rsidRDefault="00EA27BA" w:rsidP="00490A5D">
      <w:pPr>
        <w:pStyle w:val="ListParagraph"/>
        <w:numPr>
          <w:ilvl w:val="1"/>
          <w:numId w:val="10"/>
        </w:numPr>
        <w:spacing w:after="160" w:line="259" w:lineRule="auto"/>
      </w:pPr>
      <w:r w:rsidRPr="00F344D0">
        <w:t xml:space="preserve">Research is for already agreed purpose. There will be specific research purposes detailed in the DCA which will all relate to patient outcomes. </w:t>
      </w:r>
    </w:p>
    <w:p w14:paraId="6AB60E54" w14:textId="77777777" w:rsidR="00EA27BA" w:rsidRPr="00F344D0" w:rsidRDefault="00EA27BA" w:rsidP="00490A5D">
      <w:pPr>
        <w:pStyle w:val="ListParagraph"/>
        <w:numPr>
          <w:ilvl w:val="1"/>
          <w:numId w:val="10"/>
        </w:numPr>
        <w:spacing w:after="160" w:line="259" w:lineRule="auto"/>
      </w:pPr>
      <w:r w:rsidRPr="00F344D0">
        <w:t>Any linkage has been detailed in the methodology and is in an approved format. This may include only exporting certain agreed data points such as a co-morbidity score, vaccination status, covid-19 severity score, and/or outcomes.</w:t>
      </w:r>
    </w:p>
    <w:p w14:paraId="65509830" w14:textId="77777777" w:rsidR="00EA27BA" w:rsidRPr="00F344D0" w:rsidRDefault="00EA27BA" w:rsidP="00490A5D">
      <w:pPr>
        <w:pStyle w:val="ListParagraph"/>
        <w:numPr>
          <w:ilvl w:val="1"/>
          <w:numId w:val="10"/>
        </w:numPr>
        <w:spacing w:after="160" w:line="259" w:lineRule="auto"/>
      </w:pPr>
      <w:r w:rsidRPr="00F344D0">
        <w:t xml:space="preserve">All aspects of the project </w:t>
      </w:r>
      <w:proofErr w:type="gramStart"/>
      <w:r w:rsidRPr="00F344D0">
        <w:t>satisfies</w:t>
      </w:r>
      <w:proofErr w:type="gramEnd"/>
      <w:r w:rsidRPr="00F344D0">
        <w:t xml:space="preserve"> the 5 safes. </w:t>
      </w:r>
    </w:p>
    <w:p w14:paraId="5FEB43F3" w14:textId="77777777" w:rsidR="00EA27BA" w:rsidRPr="00F344D0" w:rsidRDefault="00EA27BA" w:rsidP="00490A5D">
      <w:pPr>
        <w:pStyle w:val="ListParagraph"/>
        <w:numPr>
          <w:ilvl w:val="0"/>
          <w:numId w:val="10"/>
        </w:numPr>
        <w:spacing w:after="160" w:line="259" w:lineRule="auto"/>
      </w:pPr>
      <w:r w:rsidRPr="00F344D0">
        <w:t xml:space="preserve">If a request is outside of the agreed purposes the Lead Institution will go back to Data Contributor and request permission. </w:t>
      </w:r>
    </w:p>
    <w:p w14:paraId="5F9AAB4D" w14:textId="77777777" w:rsidR="00EA27BA" w:rsidRDefault="00EA27BA" w:rsidP="00490A5D">
      <w:pPr>
        <w:pStyle w:val="ListParagraph"/>
        <w:numPr>
          <w:ilvl w:val="1"/>
          <w:numId w:val="10"/>
        </w:numPr>
        <w:spacing w:after="160" w:line="259" w:lineRule="auto"/>
      </w:pPr>
      <w:r w:rsidRPr="00F344D0">
        <w:t>This should be done either through a Data Access Committee formed</w:t>
      </w:r>
      <w:r>
        <w:t xml:space="preserve"> between the Data Contributors or by the relevant Data Contributor only. The DAC should include public/patient representatives. </w:t>
      </w:r>
    </w:p>
    <w:p w14:paraId="4BAA83A3" w14:textId="77777777" w:rsidR="00EA27BA" w:rsidRDefault="00EA27BA" w:rsidP="00490A5D">
      <w:pPr>
        <w:pStyle w:val="ListParagraph"/>
        <w:numPr>
          <w:ilvl w:val="1"/>
          <w:numId w:val="10"/>
        </w:numPr>
        <w:spacing w:after="160" w:line="259" w:lineRule="auto"/>
      </w:pPr>
      <w:r>
        <w:t xml:space="preserve">New project approvals will always be subject to the Data Contributors approval and a DAC should be convened of Data Contributors whose data is involves. </w:t>
      </w:r>
    </w:p>
    <w:p w14:paraId="6788D5CF" w14:textId="77777777" w:rsidR="00EA27BA" w:rsidRDefault="00EA27BA" w:rsidP="00490A5D">
      <w:pPr>
        <w:pStyle w:val="ListParagraph"/>
        <w:numPr>
          <w:ilvl w:val="0"/>
          <w:numId w:val="10"/>
        </w:numPr>
        <w:spacing w:after="160" w:line="259" w:lineRule="auto"/>
      </w:pPr>
      <w:r>
        <w:t>The Lead Institution will sign a Data Access Agreement with any Institutions accessing the data).</w:t>
      </w:r>
    </w:p>
    <w:p w14:paraId="077F5EFD" w14:textId="77777777" w:rsidR="00EA27BA" w:rsidRDefault="00EA27BA" w:rsidP="00490A5D">
      <w:pPr>
        <w:pStyle w:val="ListParagraph"/>
        <w:numPr>
          <w:ilvl w:val="0"/>
          <w:numId w:val="10"/>
        </w:numPr>
        <w:spacing w:after="160" w:line="259" w:lineRule="auto"/>
      </w:pPr>
      <w:r>
        <w:t xml:space="preserve">All aspects of any projects will be subject to clear, transparent and detailed processes. </w:t>
      </w:r>
    </w:p>
    <w:p w14:paraId="3C6BBBE5" w14:textId="77777777" w:rsidR="00EA27BA" w:rsidRDefault="00EA27BA" w:rsidP="00490A5D">
      <w:pPr>
        <w:pStyle w:val="ListParagraph"/>
        <w:numPr>
          <w:ilvl w:val="0"/>
          <w:numId w:val="10"/>
        </w:numPr>
        <w:spacing w:after="160" w:line="259" w:lineRule="auto"/>
      </w:pPr>
      <w:r>
        <w:t>The Data Contributor will remain a Data Controller of their data sets. Lead Institution becomes independent controller for facilitating access and onboarding to ODAP only.</w:t>
      </w:r>
    </w:p>
    <w:p w14:paraId="0C140B93" w14:textId="41362046" w:rsidR="00EA27BA" w:rsidRDefault="00EA27BA" w:rsidP="00EA27BA">
      <w:r>
        <w:t>Source: EM</w:t>
      </w:r>
    </w:p>
    <w:p w14:paraId="780CAF89" w14:textId="77777777" w:rsidR="00EA27BA" w:rsidRDefault="00EA27BA" w:rsidP="00EA27BA"/>
    <w:p w14:paraId="40169979" w14:textId="3ED232CC" w:rsidR="004236B1" w:rsidRPr="004236B1" w:rsidRDefault="00CE57C5" w:rsidP="00C63E40">
      <w:pPr>
        <w:pStyle w:val="Heading2"/>
      </w:pPr>
      <w:bookmarkStart w:id="43" w:name="_Toc107302484"/>
      <w:r>
        <w:t>Example text for COG-UK viral sequencing data</w:t>
      </w:r>
      <w:r w:rsidR="00D317CF">
        <w:t xml:space="preserve"> within the UKHSA Data Controller agreement</w:t>
      </w:r>
      <w:bookmarkEnd w:id="43"/>
    </w:p>
    <w:p w14:paraId="28F59A73" w14:textId="77777777" w:rsidR="00F847E0" w:rsidRDefault="00F847E0" w:rsidP="00C63E40">
      <w:pPr>
        <w:pStyle w:val="Schedule"/>
        <w:numPr>
          <w:ilvl w:val="0"/>
          <w:numId w:val="0"/>
        </w:numPr>
        <w:ind w:left="360"/>
      </w:pPr>
    </w:p>
    <w:p w14:paraId="7133049E" w14:textId="79C6B643" w:rsidR="00F847E0" w:rsidRDefault="00C63E40" w:rsidP="00C63E40">
      <w:pPr>
        <w:pStyle w:val="Schedule"/>
        <w:numPr>
          <w:ilvl w:val="0"/>
          <w:numId w:val="0"/>
        </w:numPr>
        <w:ind w:left="360"/>
      </w:pPr>
      <w:r>
        <w:t xml:space="preserve">Schedule 5 </w:t>
      </w:r>
      <w:r w:rsidR="00F847E0">
        <w:t>Research Environment Process, Approvals and Publications</w:t>
      </w:r>
      <w:bookmarkEnd w:id="0"/>
    </w:p>
    <w:p w14:paraId="4D450F3E" w14:textId="77777777" w:rsidR="00F847E0" w:rsidRPr="00AB73F0" w:rsidRDefault="00F847E0" w:rsidP="00F847E0">
      <w:pPr>
        <w:pStyle w:val="Schedule"/>
        <w:numPr>
          <w:ilvl w:val="0"/>
          <w:numId w:val="0"/>
        </w:numPr>
        <w:rPr>
          <w:b w:val="0"/>
          <w:bCs/>
        </w:rPr>
      </w:pPr>
      <w:r w:rsidRPr="00AB73F0">
        <w:rPr>
          <w:b w:val="0"/>
          <w:bCs/>
        </w:rPr>
        <w:lastRenderedPageBreak/>
        <w:t>Any reference to OPAP, ODAP Internal Triage Secretariat, ODAP Data Management and Monitoring Team</w:t>
      </w:r>
      <w:r>
        <w:rPr>
          <w:b w:val="0"/>
          <w:bCs/>
        </w:rPr>
        <w:t xml:space="preserve">, OPAP Data Access Committee </w:t>
      </w:r>
      <w:r w:rsidRPr="00AB73F0">
        <w:rPr>
          <w:b w:val="0"/>
          <w:bCs/>
        </w:rPr>
        <w:t>in this Schedule 5 shall be deemed to be a reference to Edinburgh/ Data Recipient.</w:t>
      </w:r>
    </w:p>
    <w:p w14:paraId="6D66A273" w14:textId="77777777" w:rsidR="00F847E0" w:rsidRPr="00AB73F0" w:rsidRDefault="00F847E0" w:rsidP="00F847E0">
      <w:pPr>
        <w:keepNext/>
        <w:keepLines/>
        <w:numPr>
          <w:ilvl w:val="0"/>
          <w:numId w:val="1"/>
        </w:numPr>
        <w:tabs>
          <w:tab w:val="num" w:pos="360"/>
        </w:tabs>
        <w:spacing w:before="40" w:after="0" w:line="240" w:lineRule="auto"/>
        <w:outlineLvl w:val="1"/>
        <w:rPr>
          <w:rFonts w:eastAsiaTheme="majorEastAsia"/>
          <w:color w:val="2E74B5" w:themeColor="accent1" w:themeShade="BF"/>
          <w:sz w:val="26"/>
          <w:szCs w:val="26"/>
          <w:lang w:eastAsia="en-US"/>
        </w:rPr>
      </w:pPr>
      <w:bookmarkStart w:id="44" w:name="_Toc107302485"/>
      <w:r w:rsidRPr="00AB73F0">
        <w:rPr>
          <w:rFonts w:eastAsiaTheme="majorEastAsia"/>
          <w:color w:val="2E74B5" w:themeColor="accent1" w:themeShade="BF"/>
          <w:sz w:val="26"/>
          <w:szCs w:val="26"/>
          <w:lang w:eastAsia="en-US"/>
        </w:rPr>
        <w:t>BACKGROUND</w:t>
      </w:r>
      <w:bookmarkEnd w:id="44"/>
    </w:p>
    <w:p w14:paraId="15730952" w14:textId="77777777" w:rsidR="00F847E0" w:rsidRPr="00AB73F0" w:rsidRDefault="00F847E0" w:rsidP="00F847E0">
      <w:pPr>
        <w:spacing w:after="0" w:line="240" w:lineRule="auto"/>
        <w:rPr>
          <w:rFonts w:eastAsiaTheme="minorHAnsi"/>
          <w:color w:val="auto"/>
          <w:lang w:eastAsia="en-US"/>
        </w:rPr>
      </w:pPr>
      <w:r w:rsidRPr="00AB73F0">
        <w:rPr>
          <w:rFonts w:eastAsiaTheme="minorHAnsi"/>
          <w:color w:val="auto"/>
          <w:lang w:eastAsia="en-US"/>
        </w:rPr>
        <w:t>Genomic data has been collected from SARS-CoV-2 positive samples to support the pandemic response and is freely available as an anonymised dataset.  Detailed research analysis can be performed on this information if it is linked to other datasets such as vaccination status, hospital &amp; clinic severity information, prescription data and human genome profiles.  We propose to release SARS-CoV-2 genomic data from English residents (or people tested in England) to the University of Edinburgh EPCC Trusted Research Environment (TRE) where linkages to other datasets can be performed via the ISARIC4C identifier.</w:t>
      </w:r>
    </w:p>
    <w:p w14:paraId="793945DC" w14:textId="77777777" w:rsidR="00F847E0" w:rsidRPr="00AB73F0" w:rsidRDefault="00F847E0" w:rsidP="00F847E0">
      <w:pPr>
        <w:spacing w:after="0" w:line="240" w:lineRule="auto"/>
        <w:rPr>
          <w:rFonts w:eastAsiaTheme="minorHAnsi"/>
          <w:color w:val="auto"/>
          <w:lang w:eastAsia="en-US"/>
        </w:rPr>
      </w:pPr>
    </w:p>
    <w:p w14:paraId="2539F62B" w14:textId="77777777" w:rsidR="00F847E0" w:rsidRPr="00AB73F0" w:rsidRDefault="00F847E0" w:rsidP="00F847E0">
      <w:pPr>
        <w:keepNext/>
        <w:keepLines/>
        <w:numPr>
          <w:ilvl w:val="0"/>
          <w:numId w:val="1"/>
        </w:numPr>
        <w:tabs>
          <w:tab w:val="num" w:pos="360"/>
        </w:tabs>
        <w:spacing w:before="40" w:after="0" w:line="240" w:lineRule="auto"/>
        <w:outlineLvl w:val="1"/>
        <w:rPr>
          <w:rFonts w:eastAsiaTheme="majorEastAsia"/>
          <w:color w:val="2E74B5" w:themeColor="accent1" w:themeShade="BF"/>
          <w:sz w:val="26"/>
          <w:szCs w:val="26"/>
          <w:lang w:eastAsia="en-US"/>
        </w:rPr>
      </w:pPr>
      <w:bookmarkStart w:id="45" w:name="_Toc107302486"/>
      <w:r w:rsidRPr="00AB73F0">
        <w:rPr>
          <w:rFonts w:eastAsiaTheme="majorEastAsia"/>
          <w:color w:val="2E74B5" w:themeColor="accent1" w:themeShade="BF"/>
          <w:sz w:val="26"/>
          <w:szCs w:val="26"/>
          <w:lang w:eastAsia="en-US"/>
        </w:rPr>
        <w:t>Approvals</w:t>
      </w:r>
      <w:bookmarkEnd w:id="45"/>
      <w:r w:rsidRPr="00AB73F0">
        <w:rPr>
          <w:rFonts w:eastAsiaTheme="majorEastAsia"/>
          <w:color w:val="2E74B5" w:themeColor="accent1" w:themeShade="BF"/>
          <w:sz w:val="26"/>
          <w:szCs w:val="26"/>
          <w:lang w:eastAsia="en-US"/>
        </w:rPr>
        <w:t xml:space="preserve"> </w:t>
      </w:r>
    </w:p>
    <w:p w14:paraId="3BA5A32B" w14:textId="77777777" w:rsidR="00F847E0" w:rsidRPr="00AB73F0" w:rsidRDefault="00F847E0" w:rsidP="00F847E0">
      <w:pPr>
        <w:spacing w:after="0" w:line="240" w:lineRule="auto"/>
        <w:rPr>
          <w:rFonts w:eastAsiaTheme="minorHAnsi"/>
          <w:b/>
          <w:bCs/>
          <w:color w:val="auto"/>
          <w:lang w:eastAsia="en-US"/>
        </w:rPr>
      </w:pPr>
      <w:r w:rsidRPr="00AB73F0">
        <w:rPr>
          <w:rFonts w:eastAsiaTheme="minorHAnsi"/>
          <w:b/>
          <w:bCs/>
          <w:color w:val="auto"/>
          <w:lang w:eastAsia="en-US"/>
        </w:rPr>
        <w:t xml:space="preserve">The Outbreak Data Analysis Platform (ODAP) </w:t>
      </w:r>
      <w:r>
        <w:rPr>
          <w:rFonts w:eastAsiaTheme="minorHAnsi"/>
          <w:b/>
          <w:bCs/>
          <w:color w:val="auto"/>
          <w:lang w:eastAsia="en-US"/>
        </w:rPr>
        <w:t xml:space="preserve">NATIONAL </w:t>
      </w:r>
      <w:r w:rsidRPr="00AB73F0">
        <w:rPr>
          <w:rFonts w:eastAsiaTheme="minorHAnsi"/>
          <w:b/>
          <w:bCs/>
          <w:color w:val="auto"/>
          <w:lang w:eastAsia="en-US"/>
        </w:rPr>
        <w:t>SAFE HAVEN VS FCE:</w:t>
      </w:r>
    </w:p>
    <w:p w14:paraId="5C717067" w14:textId="77777777" w:rsidR="00F847E0" w:rsidRPr="00AB73F0" w:rsidRDefault="00F847E0" w:rsidP="00F847E0">
      <w:pPr>
        <w:numPr>
          <w:ilvl w:val="0"/>
          <w:numId w:val="3"/>
        </w:numPr>
        <w:spacing w:after="0" w:line="240" w:lineRule="auto"/>
        <w:rPr>
          <w:rFonts w:eastAsia="Times New Roman"/>
          <w:color w:val="auto"/>
          <w:lang w:eastAsia="en-US"/>
        </w:rPr>
      </w:pPr>
      <w:r w:rsidRPr="00AB73F0">
        <w:rPr>
          <w:rFonts w:eastAsia="Times New Roman"/>
          <w:color w:val="auto"/>
          <w:lang w:eastAsia="en-US"/>
        </w:rPr>
        <w:t>The EPCC</w:t>
      </w:r>
      <w:r>
        <w:rPr>
          <w:rFonts w:eastAsia="Times New Roman"/>
          <w:color w:val="auto"/>
          <w:lang w:eastAsia="en-US"/>
        </w:rPr>
        <w:t xml:space="preserve"> hosts the following TREs</w:t>
      </w:r>
      <w:r w:rsidRPr="00AB73F0">
        <w:rPr>
          <w:rFonts w:eastAsia="Times New Roman"/>
          <w:color w:val="auto"/>
          <w:lang w:eastAsia="en-US"/>
        </w:rPr>
        <w:t>:</w:t>
      </w:r>
    </w:p>
    <w:p w14:paraId="06F1F9B6" w14:textId="77777777" w:rsidR="00F847E0" w:rsidRPr="00AB73F0" w:rsidRDefault="00F847E0" w:rsidP="00F847E0">
      <w:pPr>
        <w:numPr>
          <w:ilvl w:val="1"/>
          <w:numId w:val="3"/>
        </w:numPr>
        <w:spacing w:after="0" w:line="240" w:lineRule="auto"/>
        <w:rPr>
          <w:rFonts w:eastAsia="Times New Roman"/>
          <w:color w:val="auto"/>
          <w:lang w:eastAsia="en-US"/>
        </w:rPr>
      </w:pPr>
      <w:r w:rsidRPr="00AB73F0">
        <w:rPr>
          <w:rFonts w:eastAsia="Times New Roman"/>
          <w:color w:val="auto"/>
          <w:lang w:eastAsia="en-US"/>
        </w:rPr>
        <w:t xml:space="preserve">The </w:t>
      </w:r>
      <w:r>
        <w:rPr>
          <w:rFonts w:eastAsia="Times New Roman"/>
          <w:color w:val="auto"/>
          <w:lang w:eastAsia="en-US"/>
        </w:rPr>
        <w:t xml:space="preserve">National </w:t>
      </w:r>
      <w:r w:rsidRPr="00AB73F0">
        <w:rPr>
          <w:rFonts w:eastAsia="Times New Roman"/>
          <w:color w:val="auto"/>
          <w:lang w:eastAsia="en-US"/>
        </w:rPr>
        <w:t xml:space="preserve">Safe Haven </w:t>
      </w:r>
      <w:r>
        <w:rPr>
          <w:rFonts w:eastAsia="Times New Roman"/>
          <w:color w:val="auto"/>
          <w:lang w:eastAsia="en-US"/>
        </w:rPr>
        <w:t xml:space="preserve">managed by PHS </w:t>
      </w:r>
      <w:r w:rsidRPr="00AB73F0">
        <w:rPr>
          <w:rFonts w:eastAsia="Times New Roman"/>
          <w:color w:val="auto"/>
          <w:lang w:eastAsia="en-US"/>
        </w:rPr>
        <w:t>that holds the sensitive clinical data including from NHSD</w:t>
      </w:r>
    </w:p>
    <w:p w14:paraId="0C0569E0" w14:textId="77777777" w:rsidR="00F847E0" w:rsidRPr="00AB73F0" w:rsidRDefault="00F847E0" w:rsidP="00F847E0">
      <w:pPr>
        <w:numPr>
          <w:ilvl w:val="1"/>
          <w:numId w:val="3"/>
        </w:numPr>
        <w:spacing w:after="0" w:line="240" w:lineRule="auto"/>
        <w:rPr>
          <w:rFonts w:eastAsia="Times New Roman"/>
          <w:color w:val="auto"/>
          <w:lang w:eastAsia="en-US"/>
        </w:rPr>
      </w:pPr>
      <w:r>
        <w:rPr>
          <w:rFonts w:eastAsia="Times New Roman"/>
          <w:color w:val="auto"/>
          <w:lang w:eastAsia="en-US"/>
        </w:rPr>
        <w:t xml:space="preserve">FCE </w:t>
      </w:r>
      <w:r w:rsidRPr="00AB73F0">
        <w:rPr>
          <w:rFonts w:eastAsia="Times New Roman"/>
          <w:color w:val="auto"/>
          <w:lang w:eastAsia="en-US"/>
        </w:rPr>
        <w:t>that will hold genomic data from UKHSA/COG</w:t>
      </w:r>
    </w:p>
    <w:p w14:paraId="46BB770A" w14:textId="77777777" w:rsidR="00F847E0" w:rsidRPr="00AB73F0" w:rsidRDefault="00F847E0" w:rsidP="00F847E0">
      <w:pPr>
        <w:numPr>
          <w:ilvl w:val="0"/>
          <w:numId w:val="3"/>
        </w:numPr>
        <w:spacing w:after="0" w:line="240" w:lineRule="auto"/>
        <w:rPr>
          <w:rFonts w:eastAsia="Times New Roman"/>
          <w:color w:val="auto"/>
          <w:lang w:eastAsia="en-US"/>
        </w:rPr>
      </w:pPr>
      <w:r w:rsidRPr="00AB73F0">
        <w:rPr>
          <w:rFonts w:eastAsia="Times New Roman"/>
          <w:color w:val="auto"/>
          <w:lang w:eastAsia="en-US"/>
        </w:rPr>
        <w:t>Plan for accessing genomic data will be depend on where analysis will be performed:</w:t>
      </w:r>
    </w:p>
    <w:p w14:paraId="20D28B1C" w14:textId="77777777" w:rsidR="00F847E0" w:rsidRPr="00AB73F0" w:rsidRDefault="00F847E0" w:rsidP="00F847E0">
      <w:pPr>
        <w:numPr>
          <w:ilvl w:val="1"/>
          <w:numId w:val="3"/>
        </w:numPr>
        <w:spacing w:after="0" w:line="240" w:lineRule="auto"/>
        <w:rPr>
          <w:rFonts w:eastAsia="Times New Roman"/>
          <w:color w:val="auto"/>
          <w:lang w:eastAsia="en-US"/>
        </w:rPr>
      </w:pPr>
      <w:r w:rsidRPr="00AB73F0">
        <w:rPr>
          <w:rFonts w:eastAsia="Times New Roman"/>
          <w:color w:val="auto"/>
          <w:lang w:eastAsia="en-US"/>
        </w:rPr>
        <w:t>A: Analysis using clinical / patient level data without individual patient consent:</w:t>
      </w:r>
    </w:p>
    <w:p w14:paraId="482F67CB" w14:textId="77777777" w:rsidR="00F847E0" w:rsidRPr="00AB73F0" w:rsidRDefault="00F847E0" w:rsidP="00F847E0">
      <w:pPr>
        <w:numPr>
          <w:ilvl w:val="2"/>
          <w:numId w:val="3"/>
        </w:numPr>
        <w:spacing w:after="0" w:line="240" w:lineRule="auto"/>
        <w:rPr>
          <w:rFonts w:eastAsia="Times New Roman"/>
          <w:color w:val="auto"/>
          <w:lang w:eastAsia="en-US"/>
        </w:rPr>
      </w:pPr>
      <w:r w:rsidRPr="00AB73F0">
        <w:rPr>
          <w:rFonts w:eastAsia="Times New Roman"/>
          <w:color w:val="auto"/>
          <w:lang w:eastAsia="en-US"/>
        </w:rPr>
        <w:t xml:space="preserve">Perform analysis in </w:t>
      </w:r>
      <w:r>
        <w:rPr>
          <w:rFonts w:eastAsia="Times New Roman"/>
          <w:color w:val="auto"/>
          <w:lang w:eastAsia="en-US"/>
        </w:rPr>
        <w:t xml:space="preserve">National Safe Haven </w:t>
      </w:r>
    </w:p>
    <w:p w14:paraId="5DADC08B" w14:textId="77777777" w:rsidR="00F847E0" w:rsidRPr="00AB73F0" w:rsidRDefault="00F847E0" w:rsidP="00F847E0">
      <w:pPr>
        <w:numPr>
          <w:ilvl w:val="2"/>
          <w:numId w:val="3"/>
        </w:numPr>
        <w:spacing w:after="0" w:line="240" w:lineRule="auto"/>
        <w:rPr>
          <w:rFonts w:eastAsia="Times New Roman"/>
          <w:color w:val="auto"/>
          <w:lang w:eastAsia="en-US"/>
        </w:rPr>
      </w:pPr>
      <w:r w:rsidRPr="00AB73F0">
        <w:rPr>
          <w:rFonts w:eastAsia="Times New Roman"/>
          <w:color w:val="auto"/>
          <w:lang w:eastAsia="en-US"/>
        </w:rPr>
        <w:t>The joint data controllers (</w:t>
      </w:r>
      <w:r w:rsidRPr="00AB73F0">
        <w:rPr>
          <w:rFonts w:eastAsiaTheme="minorHAnsi"/>
          <w:color w:val="auto"/>
          <w:lang w:eastAsia="en-US"/>
        </w:rPr>
        <w:t xml:space="preserve">The ODAP Internal triage secretariat &amp; UKHSA) </w:t>
      </w:r>
      <w:r w:rsidRPr="00AB73F0">
        <w:rPr>
          <w:rFonts w:eastAsia="Times New Roman"/>
          <w:color w:val="auto"/>
          <w:lang w:eastAsia="en-US"/>
        </w:rPr>
        <w:t>manage access / approvals</w:t>
      </w:r>
    </w:p>
    <w:p w14:paraId="6DC0809D" w14:textId="77777777" w:rsidR="00F847E0" w:rsidRPr="00AB73F0" w:rsidRDefault="00F847E0" w:rsidP="00F847E0">
      <w:pPr>
        <w:numPr>
          <w:ilvl w:val="1"/>
          <w:numId w:val="3"/>
        </w:numPr>
        <w:spacing w:after="0" w:line="240" w:lineRule="auto"/>
        <w:rPr>
          <w:rFonts w:eastAsia="Times New Roman"/>
          <w:color w:val="auto"/>
          <w:lang w:eastAsia="en-US"/>
        </w:rPr>
      </w:pPr>
      <w:r w:rsidRPr="00AB73F0">
        <w:rPr>
          <w:rFonts w:eastAsia="Times New Roman"/>
          <w:color w:val="auto"/>
          <w:lang w:eastAsia="en-US"/>
        </w:rPr>
        <w:t>B: Analysis using genomic information in the FCE either unlinked, or linked to research datasets with individual patient consent (</w:t>
      </w:r>
      <w:proofErr w:type="gramStart"/>
      <w:r w:rsidRPr="00AB73F0">
        <w:rPr>
          <w:rFonts w:eastAsia="Times New Roman"/>
          <w:color w:val="auto"/>
          <w:lang w:eastAsia="en-US"/>
        </w:rPr>
        <w:t>e.g.</w:t>
      </w:r>
      <w:proofErr w:type="gramEnd"/>
      <w:r w:rsidRPr="00AB73F0">
        <w:rPr>
          <w:rFonts w:eastAsia="Times New Roman"/>
          <w:color w:val="auto"/>
          <w:lang w:eastAsia="en-US"/>
        </w:rPr>
        <w:t xml:space="preserve"> GenOMICC: https://genomicc.org):</w:t>
      </w:r>
    </w:p>
    <w:p w14:paraId="0D130B5D" w14:textId="77777777" w:rsidR="00F847E0" w:rsidRPr="00AB73F0" w:rsidRDefault="00F847E0" w:rsidP="00F847E0">
      <w:pPr>
        <w:numPr>
          <w:ilvl w:val="2"/>
          <w:numId w:val="3"/>
        </w:numPr>
        <w:spacing w:after="0" w:line="240" w:lineRule="auto"/>
        <w:rPr>
          <w:rFonts w:eastAsia="Times New Roman"/>
          <w:color w:val="auto"/>
          <w:lang w:eastAsia="en-US"/>
        </w:rPr>
      </w:pPr>
      <w:r w:rsidRPr="00AB73F0">
        <w:rPr>
          <w:rFonts w:eastAsia="Times New Roman"/>
          <w:color w:val="auto"/>
          <w:lang w:eastAsia="en-US"/>
        </w:rPr>
        <w:t>Analysis performed in the FCE</w:t>
      </w:r>
    </w:p>
    <w:p w14:paraId="2EA799DF" w14:textId="77777777" w:rsidR="00F847E0" w:rsidRPr="00AB73F0" w:rsidRDefault="00F847E0" w:rsidP="00F847E0">
      <w:pPr>
        <w:numPr>
          <w:ilvl w:val="2"/>
          <w:numId w:val="3"/>
        </w:numPr>
        <w:spacing w:after="0" w:line="240" w:lineRule="auto"/>
        <w:rPr>
          <w:rFonts w:eastAsia="Times New Roman"/>
          <w:color w:val="auto"/>
          <w:lang w:eastAsia="en-US"/>
        </w:rPr>
      </w:pPr>
      <w:r w:rsidRPr="00AB73F0">
        <w:rPr>
          <w:rFonts w:eastAsia="Times New Roman"/>
          <w:color w:val="auto"/>
          <w:lang w:eastAsia="en-US"/>
        </w:rPr>
        <w:t>The joint data controllers (</w:t>
      </w:r>
      <w:r w:rsidRPr="00AB73F0">
        <w:rPr>
          <w:rFonts w:eastAsiaTheme="minorHAnsi"/>
          <w:color w:val="auto"/>
          <w:lang w:eastAsia="en-US"/>
        </w:rPr>
        <w:t xml:space="preserve">The ODAP Internal </w:t>
      </w:r>
      <w:r>
        <w:rPr>
          <w:rFonts w:eastAsiaTheme="minorHAnsi"/>
          <w:color w:val="auto"/>
          <w:lang w:eastAsia="en-US"/>
        </w:rPr>
        <w:t>T</w:t>
      </w:r>
      <w:r w:rsidRPr="00AB73F0">
        <w:rPr>
          <w:rFonts w:eastAsiaTheme="minorHAnsi"/>
          <w:color w:val="auto"/>
          <w:lang w:eastAsia="en-US"/>
        </w:rPr>
        <w:t xml:space="preserve">riage </w:t>
      </w:r>
      <w:r>
        <w:rPr>
          <w:rFonts w:eastAsiaTheme="minorHAnsi"/>
          <w:color w:val="auto"/>
          <w:lang w:eastAsia="en-US"/>
        </w:rPr>
        <w:t>S</w:t>
      </w:r>
      <w:r w:rsidRPr="00AB73F0">
        <w:rPr>
          <w:rFonts w:eastAsiaTheme="minorHAnsi"/>
          <w:color w:val="auto"/>
          <w:lang w:eastAsia="en-US"/>
        </w:rPr>
        <w:t xml:space="preserve">ecretariat &amp; UKHSA) </w:t>
      </w:r>
      <w:r w:rsidRPr="00AB73F0">
        <w:rPr>
          <w:rFonts w:eastAsia="Times New Roman"/>
          <w:color w:val="auto"/>
          <w:lang w:eastAsia="en-US"/>
        </w:rPr>
        <w:t>manage access / approvals</w:t>
      </w:r>
    </w:p>
    <w:p w14:paraId="6EC6C47E" w14:textId="77777777" w:rsidR="00F847E0" w:rsidRPr="00AB73F0" w:rsidRDefault="00F847E0" w:rsidP="00F847E0">
      <w:pPr>
        <w:spacing w:after="0" w:line="240" w:lineRule="auto"/>
        <w:rPr>
          <w:rFonts w:eastAsia="Times New Roman"/>
          <w:b/>
          <w:bCs/>
          <w:color w:val="auto"/>
          <w:lang w:eastAsia="en-US"/>
        </w:rPr>
      </w:pPr>
    </w:p>
    <w:p w14:paraId="5A6D16B9" w14:textId="77777777" w:rsidR="00F847E0" w:rsidRPr="00AB73F0" w:rsidRDefault="00F847E0" w:rsidP="00F847E0">
      <w:pPr>
        <w:spacing w:after="0" w:line="240" w:lineRule="auto"/>
        <w:rPr>
          <w:rFonts w:eastAsiaTheme="minorHAnsi"/>
          <w:color w:val="auto"/>
          <w:lang w:eastAsia="en-US"/>
        </w:rPr>
      </w:pPr>
      <w:r w:rsidRPr="00AB73F0">
        <w:rPr>
          <w:rFonts w:eastAsia="Times New Roman"/>
          <w:b/>
          <w:bCs/>
          <w:color w:val="auto"/>
          <w:lang w:eastAsia="en-US"/>
        </w:rPr>
        <w:t>APPLICATION:</w:t>
      </w:r>
    </w:p>
    <w:p w14:paraId="260DA847" w14:textId="77777777" w:rsidR="00F847E0" w:rsidRPr="00AB73F0" w:rsidRDefault="00F847E0" w:rsidP="00F847E0">
      <w:pPr>
        <w:numPr>
          <w:ilvl w:val="0"/>
          <w:numId w:val="4"/>
        </w:numPr>
        <w:spacing w:after="0" w:line="240" w:lineRule="auto"/>
        <w:rPr>
          <w:rFonts w:eastAsiaTheme="minorHAnsi"/>
          <w:color w:val="auto"/>
          <w:lang w:eastAsia="en-US"/>
        </w:rPr>
      </w:pPr>
      <w:r w:rsidRPr="00AB73F0">
        <w:rPr>
          <w:rFonts w:eastAsiaTheme="minorHAnsi"/>
          <w:color w:val="auto"/>
          <w:lang w:eastAsia="en-US"/>
        </w:rPr>
        <w:t xml:space="preserve">Details of the dataset will be published on the ODAP website; HDR UK Innovation Gateway and/or the data controller’s website.  </w:t>
      </w:r>
      <w:r w:rsidRPr="00AB73F0">
        <w:rPr>
          <w:rFonts w:eastAsia="Times New Roman"/>
          <w:color w:val="auto"/>
          <w:lang w:eastAsia="en-US"/>
        </w:rPr>
        <w:t xml:space="preserve">HDR-UK will ensure that </w:t>
      </w:r>
      <w:r>
        <w:rPr>
          <w:rFonts w:eastAsia="Times New Roman"/>
          <w:color w:val="auto"/>
          <w:lang w:eastAsia="en-US"/>
        </w:rPr>
        <w:t xml:space="preserve">appropriately trained </w:t>
      </w:r>
      <w:r w:rsidRPr="00AB73F0">
        <w:rPr>
          <w:rFonts w:eastAsia="Times New Roman"/>
          <w:color w:val="auto"/>
          <w:lang w:eastAsia="en-US"/>
        </w:rPr>
        <w:t>researchers (and not just COG-UK or ISARIC4C) can easily access data.</w:t>
      </w:r>
    </w:p>
    <w:p w14:paraId="74FD62F0" w14:textId="77777777" w:rsidR="00F847E0" w:rsidRPr="00AB73F0" w:rsidRDefault="00F847E0" w:rsidP="00F847E0">
      <w:pPr>
        <w:numPr>
          <w:ilvl w:val="0"/>
          <w:numId w:val="4"/>
        </w:numPr>
        <w:spacing w:after="160" w:line="259" w:lineRule="auto"/>
        <w:contextualSpacing/>
        <w:rPr>
          <w:rFonts w:eastAsiaTheme="minorHAnsi"/>
          <w:color w:val="auto"/>
          <w:lang w:eastAsia="en-US"/>
        </w:rPr>
      </w:pPr>
      <w:r w:rsidRPr="00AB73F0">
        <w:rPr>
          <w:rFonts w:eastAsiaTheme="minorHAnsi"/>
          <w:color w:val="auto"/>
          <w:lang w:eastAsia="en-US"/>
        </w:rPr>
        <w:t>Researchers will submit initial data request via the HDR UK Innovation Gateway.</w:t>
      </w:r>
    </w:p>
    <w:p w14:paraId="37C98567" w14:textId="77777777" w:rsidR="00F847E0" w:rsidRPr="00AB73F0" w:rsidRDefault="00F847E0" w:rsidP="00F847E0">
      <w:pPr>
        <w:numPr>
          <w:ilvl w:val="0"/>
          <w:numId w:val="4"/>
        </w:numPr>
        <w:spacing w:after="0" w:line="240" w:lineRule="auto"/>
        <w:rPr>
          <w:rFonts w:eastAsiaTheme="minorHAnsi"/>
          <w:color w:val="auto"/>
          <w:lang w:eastAsia="en-US"/>
        </w:rPr>
      </w:pPr>
      <w:r w:rsidRPr="00AB73F0">
        <w:rPr>
          <w:rFonts w:eastAsiaTheme="minorHAnsi"/>
          <w:color w:val="auto"/>
          <w:lang w:eastAsia="en-US"/>
        </w:rPr>
        <w:t>Applications will be discussed informally with (</w:t>
      </w:r>
      <w:proofErr w:type="spellStart"/>
      <w:r w:rsidRPr="00AB73F0">
        <w:rPr>
          <w:rFonts w:eastAsiaTheme="minorHAnsi"/>
          <w:color w:val="auto"/>
          <w:lang w:eastAsia="en-US"/>
        </w:rPr>
        <w:t>i</w:t>
      </w:r>
      <w:proofErr w:type="spellEnd"/>
      <w:r w:rsidRPr="00AB73F0">
        <w:rPr>
          <w:rFonts w:eastAsiaTheme="minorHAnsi"/>
          <w:color w:val="auto"/>
          <w:lang w:eastAsia="en-US"/>
        </w:rPr>
        <w:t xml:space="preserve">) the data processor (ODAP </w:t>
      </w:r>
      <w:r>
        <w:rPr>
          <w:rFonts w:eastAsiaTheme="minorHAnsi"/>
          <w:color w:val="auto"/>
          <w:lang w:eastAsia="en-US"/>
        </w:rPr>
        <w:t>D</w:t>
      </w:r>
      <w:r w:rsidRPr="00AB73F0">
        <w:rPr>
          <w:rFonts w:eastAsiaTheme="minorHAnsi"/>
          <w:color w:val="auto"/>
          <w:lang w:eastAsia="en-US"/>
        </w:rPr>
        <w:t xml:space="preserve">ata </w:t>
      </w:r>
      <w:r>
        <w:rPr>
          <w:rFonts w:eastAsiaTheme="minorHAnsi"/>
          <w:color w:val="auto"/>
          <w:lang w:eastAsia="en-US"/>
        </w:rPr>
        <w:t>M</w:t>
      </w:r>
      <w:r w:rsidRPr="00AB73F0">
        <w:rPr>
          <w:rFonts w:eastAsiaTheme="minorHAnsi"/>
          <w:color w:val="auto"/>
          <w:lang w:eastAsia="en-US"/>
        </w:rPr>
        <w:t xml:space="preserve">anagement and </w:t>
      </w:r>
      <w:r>
        <w:rPr>
          <w:rFonts w:eastAsiaTheme="minorHAnsi"/>
          <w:color w:val="auto"/>
          <w:lang w:eastAsia="en-US"/>
        </w:rPr>
        <w:t>M</w:t>
      </w:r>
      <w:r w:rsidRPr="00AB73F0">
        <w:rPr>
          <w:rFonts w:eastAsiaTheme="minorHAnsi"/>
          <w:color w:val="auto"/>
          <w:lang w:eastAsia="en-US"/>
        </w:rPr>
        <w:t xml:space="preserve">onitoring </w:t>
      </w:r>
      <w:r>
        <w:rPr>
          <w:rFonts w:eastAsiaTheme="minorHAnsi"/>
          <w:color w:val="auto"/>
          <w:lang w:eastAsia="en-US"/>
        </w:rPr>
        <w:t>T</w:t>
      </w:r>
      <w:r w:rsidRPr="00AB73F0">
        <w:rPr>
          <w:rFonts w:eastAsiaTheme="minorHAnsi"/>
          <w:color w:val="auto"/>
          <w:lang w:eastAsia="en-US"/>
        </w:rPr>
        <w:t>eam), and (ii) with the data controller (</w:t>
      </w:r>
      <w:proofErr w:type="gramStart"/>
      <w:r w:rsidRPr="00AB73F0">
        <w:rPr>
          <w:rFonts w:eastAsiaTheme="minorHAnsi"/>
          <w:color w:val="auto"/>
          <w:lang w:eastAsia="en-US"/>
        </w:rPr>
        <w:t>i.e.</w:t>
      </w:r>
      <w:proofErr w:type="gramEnd"/>
      <w:r w:rsidRPr="00AB73F0">
        <w:rPr>
          <w:rFonts w:eastAsiaTheme="minorHAnsi"/>
          <w:color w:val="auto"/>
          <w:lang w:eastAsia="en-US"/>
        </w:rPr>
        <w:t xml:space="preserve"> UKHSA).</w:t>
      </w:r>
    </w:p>
    <w:p w14:paraId="490F8FC4" w14:textId="77777777" w:rsidR="00F847E0" w:rsidRPr="00AB73F0" w:rsidRDefault="00F847E0" w:rsidP="00F847E0">
      <w:pPr>
        <w:numPr>
          <w:ilvl w:val="0"/>
          <w:numId w:val="4"/>
        </w:numPr>
        <w:spacing w:after="0" w:line="240" w:lineRule="auto"/>
        <w:rPr>
          <w:rFonts w:eastAsiaTheme="minorHAnsi"/>
          <w:color w:val="auto"/>
          <w:lang w:eastAsia="en-US"/>
        </w:rPr>
      </w:pPr>
      <w:r w:rsidRPr="00AB73F0">
        <w:rPr>
          <w:rFonts w:eastAsiaTheme="minorHAnsi"/>
          <w:color w:val="auto"/>
          <w:lang w:eastAsia="en-US"/>
        </w:rPr>
        <w:t>Applications will complete the full ‘Five Safes’ form and submits it via the HDR UK Innovation Gateway.</w:t>
      </w:r>
    </w:p>
    <w:p w14:paraId="750B39C0" w14:textId="77777777" w:rsidR="00F847E0" w:rsidRPr="00AB73F0" w:rsidRDefault="00F847E0" w:rsidP="00F847E0">
      <w:pPr>
        <w:spacing w:after="0" w:line="240" w:lineRule="auto"/>
        <w:rPr>
          <w:rFonts w:eastAsiaTheme="minorHAnsi"/>
          <w:color w:val="auto"/>
          <w:lang w:eastAsia="en-US"/>
        </w:rPr>
      </w:pPr>
    </w:p>
    <w:p w14:paraId="4AB37C00" w14:textId="77777777" w:rsidR="00F847E0" w:rsidRPr="00AB73F0" w:rsidRDefault="00F847E0" w:rsidP="00F847E0">
      <w:pPr>
        <w:spacing w:after="0" w:line="240" w:lineRule="auto"/>
        <w:rPr>
          <w:rFonts w:eastAsiaTheme="minorHAnsi"/>
          <w:color w:val="auto"/>
          <w:lang w:eastAsia="en-US"/>
        </w:rPr>
      </w:pPr>
      <w:r w:rsidRPr="00AB73F0">
        <w:rPr>
          <w:rFonts w:eastAsiaTheme="minorHAnsi"/>
          <w:b/>
          <w:bCs/>
          <w:color w:val="auto"/>
          <w:lang w:eastAsia="en-US"/>
        </w:rPr>
        <w:t>TRIAGE/APPROVAL</w:t>
      </w:r>
      <w:r w:rsidRPr="00AB73F0">
        <w:rPr>
          <w:rFonts w:eastAsiaTheme="minorHAnsi"/>
          <w:color w:val="auto"/>
          <w:lang w:eastAsia="en-US"/>
        </w:rPr>
        <w:t xml:space="preserve">: </w:t>
      </w:r>
    </w:p>
    <w:p w14:paraId="62A8F293" w14:textId="77777777" w:rsidR="00F847E0" w:rsidRPr="00AB73F0" w:rsidRDefault="00F847E0" w:rsidP="00F847E0">
      <w:pPr>
        <w:numPr>
          <w:ilvl w:val="0"/>
          <w:numId w:val="4"/>
        </w:numPr>
        <w:spacing w:after="0" w:line="240" w:lineRule="auto"/>
        <w:rPr>
          <w:rFonts w:eastAsiaTheme="minorHAnsi"/>
          <w:color w:val="auto"/>
          <w:lang w:eastAsia="en-US"/>
        </w:rPr>
      </w:pPr>
      <w:r w:rsidRPr="00AB73F0">
        <w:rPr>
          <w:rFonts w:eastAsiaTheme="minorHAnsi"/>
          <w:color w:val="auto"/>
          <w:lang w:eastAsia="en-US"/>
        </w:rPr>
        <w:t xml:space="preserve">The ODAP Internal </w:t>
      </w:r>
      <w:r>
        <w:rPr>
          <w:rFonts w:eastAsiaTheme="minorHAnsi"/>
          <w:color w:val="auto"/>
          <w:lang w:eastAsia="en-US"/>
        </w:rPr>
        <w:t>T</w:t>
      </w:r>
      <w:r w:rsidRPr="00AB73F0">
        <w:rPr>
          <w:rFonts w:eastAsiaTheme="minorHAnsi"/>
          <w:color w:val="auto"/>
          <w:lang w:eastAsia="en-US"/>
        </w:rPr>
        <w:t xml:space="preserve">riage </w:t>
      </w:r>
      <w:r>
        <w:rPr>
          <w:rFonts w:eastAsiaTheme="minorHAnsi"/>
          <w:color w:val="auto"/>
          <w:lang w:eastAsia="en-US"/>
        </w:rPr>
        <w:t>S</w:t>
      </w:r>
      <w:r w:rsidRPr="00AB73F0">
        <w:rPr>
          <w:rFonts w:eastAsiaTheme="minorHAnsi"/>
          <w:color w:val="auto"/>
          <w:lang w:eastAsia="en-US"/>
        </w:rPr>
        <w:t>ecretariat (</w:t>
      </w:r>
      <w:proofErr w:type="gramStart"/>
      <w:r w:rsidRPr="00AB73F0">
        <w:rPr>
          <w:rFonts w:eastAsiaTheme="minorHAnsi"/>
          <w:color w:val="auto"/>
          <w:lang w:eastAsia="en-US"/>
        </w:rPr>
        <w:t>i.e.</w:t>
      </w:r>
      <w:proofErr w:type="gramEnd"/>
      <w:r w:rsidRPr="00AB73F0">
        <w:rPr>
          <w:rFonts w:eastAsiaTheme="minorHAnsi"/>
          <w:color w:val="auto"/>
          <w:lang w:eastAsia="en-US"/>
        </w:rPr>
        <w:t xml:space="preserve"> the ODAP </w:t>
      </w:r>
      <w:r>
        <w:rPr>
          <w:rFonts w:eastAsiaTheme="minorHAnsi"/>
          <w:color w:val="auto"/>
          <w:lang w:eastAsia="en-US"/>
        </w:rPr>
        <w:t>D</w:t>
      </w:r>
      <w:r w:rsidRPr="00AB73F0">
        <w:rPr>
          <w:rFonts w:eastAsiaTheme="minorHAnsi"/>
          <w:color w:val="auto"/>
          <w:lang w:eastAsia="en-US"/>
        </w:rPr>
        <w:t xml:space="preserve">ata </w:t>
      </w:r>
      <w:r>
        <w:rPr>
          <w:rFonts w:eastAsiaTheme="minorHAnsi"/>
          <w:color w:val="auto"/>
          <w:lang w:eastAsia="en-US"/>
        </w:rPr>
        <w:t>M</w:t>
      </w:r>
      <w:r w:rsidRPr="00AB73F0">
        <w:rPr>
          <w:rFonts w:eastAsiaTheme="minorHAnsi"/>
          <w:color w:val="auto"/>
          <w:lang w:eastAsia="en-US"/>
        </w:rPr>
        <w:t xml:space="preserve">anagement and </w:t>
      </w:r>
      <w:r>
        <w:rPr>
          <w:rFonts w:eastAsiaTheme="minorHAnsi"/>
          <w:color w:val="auto"/>
          <w:lang w:eastAsia="en-US"/>
        </w:rPr>
        <w:t>M</w:t>
      </w:r>
      <w:r w:rsidRPr="00AB73F0">
        <w:rPr>
          <w:rFonts w:eastAsiaTheme="minorHAnsi"/>
          <w:color w:val="auto"/>
          <w:lang w:eastAsia="en-US"/>
        </w:rPr>
        <w:t xml:space="preserve">onitoring </w:t>
      </w:r>
      <w:r>
        <w:rPr>
          <w:rFonts w:eastAsiaTheme="minorHAnsi"/>
          <w:color w:val="auto"/>
          <w:lang w:eastAsia="en-US"/>
        </w:rPr>
        <w:t>T</w:t>
      </w:r>
      <w:r w:rsidRPr="00AB73F0">
        <w:rPr>
          <w:rFonts w:eastAsiaTheme="minorHAnsi"/>
          <w:color w:val="auto"/>
          <w:lang w:eastAsia="en-US"/>
        </w:rPr>
        <w:t xml:space="preserve">eam) will review and triage applications based on the ‘Five Safes’ form.  If required, data requests will be discussed with requestors.  </w:t>
      </w:r>
    </w:p>
    <w:p w14:paraId="066EE4CC" w14:textId="77777777" w:rsidR="00F847E0" w:rsidRPr="00AB73F0" w:rsidRDefault="00F847E0" w:rsidP="00F847E0">
      <w:pPr>
        <w:numPr>
          <w:ilvl w:val="0"/>
          <w:numId w:val="4"/>
        </w:numPr>
        <w:spacing w:after="160" w:line="259" w:lineRule="auto"/>
        <w:contextualSpacing/>
        <w:rPr>
          <w:rFonts w:eastAsiaTheme="minorHAnsi"/>
          <w:color w:val="auto"/>
          <w:lang w:eastAsia="en-US"/>
        </w:rPr>
      </w:pPr>
      <w:r w:rsidRPr="00AB73F0">
        <w:rPr>
          <w:rFonts w:eastAsiaTheme="minorHAnsi"/>
          <w:color w:val="auto"/>
          <w:lang w:eastAsia="en-US"/>
        </w:rPr>
        <w:t>Data access approval is required from two sources:</w:t>
      </w:r>
    </w:p>
    <w:p w14:paraId="674C0F18" w14:textId="77777777" w:rsidR="00F847E0" w:rsidRPr="00AB73F0" w:rsidRDefault="00F847E0" w:rsidP="00F847E0">
      <w:pPr>
        <w:numPr>
          <w:ilvl w:val="1"/>
          <w:numId w:val="4"/>
        </w:numPr>
        <w:spacing w:after="160" w:line="259" w:lineRule="auto"/>
        <w:contextualSpacing/>
        <w:rPr>
          <w:rFonts w:eastAsiaTheme="minorHAnsi"/>
          <w:color w:val="auto"/>
          <w:lang w:eastAsia="en-US"/>
        </w:rPr>
      </w:pPr>
      <w:r w:rsidRPr="00AB73F0">
        <w:rPr>
          <w:rFonts w:eastAsiaTheme="minorHAnsi"/>
          <w:color w:val="auto"/>
          <w:lang w:eastAsia="en-US"/>
        </w:rPr>
        <w:t xml:space="preserve">The ODAP Internal </w:t>
      </w:r>
      <w:r>
        <w:rPr>
          <w:rFonts w:eastAsiaTheme="minorHAnsi"/>
          <w:color w:val="auto"/>
          <w:lang w:eastAsia="en-US"/>
        </w:rPr>
        <w:t>T</w:t>
      </w:r>
      <w:r w:rsidRPr="00AB73F0">
        <w:rPr>
          <w:rFonts w:eastAsiaTheme="minorHAnsi"/>
          <w:color w:val="auto"/>
          <w:lang w:eastAsia="en-US"/>
        </w:rPr>
        <w:t xml:space="preserve">riage </w:t>
      </w:r>
      <w:r>
        <w:rPr>
          <w:rFonts w:eastAsiaTheme="minorHAnsi"/>
          <w:color w:val="auto"/>
          <w:lang w:eastAsia="en-US"/>
        </w:rPr>
        <w:t>S</w:t>
      </w:r>
      <w:r w:rsidRPr="00AB73F0">
        <w:rPr>
          <w:rFonts w:eastAsiaTheme="minorHAnsi"/>
          <w:color w:val="auto"/>
          <w:lang w:eastAsia="en-US"/>
        </w:rPr>
        <w:t xml:space="preserve">ecretariat or the ODAP </w:t>
      </w:r>
      <w:r>
        <w:rPr>
          <w:rFonts w:eastAsiaTheme="minorHAnsi"/>
          <w:color w:val="auto"/>
          <w:lang w:eastAsia="en-US"/>
        </w:rPr>
        <w:t>D</w:t>
      </w:r>
      <w:r w:rsidRPr="00AB73F0">
        <w:rPr>
          <w:rFonts w:eastAsiaTheme="minorHAnsi"/>
          <w:color w:val="auto"/>
          <w:lang w:eastAsia="en-US"/>
        </w:rPr>
        <w:t xml:space="preserve">ata </w:t>
      </w:r>
      <w:r>
        <w:rPr>
          <w:rFonts w:eastAsiaTheme="minorHAnsi"/>
          <w:color w:val="auto"/>
          <w:lang w:eastAsia="en-US"/>
        </w:rPr>
        <w:t>A</w:t>
      </w:r>
      <w:r w:rsidRPr="00AB73F0">
        <w:rPr>
          <w:rFonts w:eastAsiaTheme="minorHAnsi"/>
          <w:color w:val="auto"/>
          <w:lang w:eastAsia="en-US"/>
        </w:rPr>
        <w:t xml:space="preserve">ccess </w:t>
      </w:r>
      <w:r>
        <w:rPr>
          <w:rFonts w:eastAsiaTheme="minorHAnsi"/>
          <w:color w:val="auto"/>
          <w:lang w:eastAsia="en-US"/>
        </w:rPr>
        <w:t>C</w:t>
      </w:r>
      <w:r w:rsidRPr="00AB73F0">
        <w:rPr>
          <w:rFonts w:eastAsiaTheme="minorHAnsi"/>
          <w:color w:val="auto"/>
          <w:lang w:eastAsia="en-US"/>
        </w:rPr>
        <w:t>ommittee</w:t>
      </w:r>
    </w:p>
    <w:p w14:paraId="6BEBF344" w14:textId="77777777" w:rsidR="00F847E0" w:rsidRPr="00AB73F0" w:rsidRDefault="00F847E0" w:rsidP="00F847E0">
      <w:pPr>
        <w:numPr>
          <w:ilvl w:val="1"/>
          <w:numId w:val="4"/>
        </w:numPr>
        <w:spacing w:after="160" w:line="259" w:lineRule="auto"/>
        <w:contextualSpacing/>
        <w:rPr>
          <w:rFonts w:eastAsiaTheme="minorHAnsi"/>
          <w:color w:val="auto"/>
          <w:lang w:eastAsia="en-US"/>
        </w:rPr>
      </w:pPr>
      <w:bookmarkStart w:id="46" w:name="_Hlk90532674"/>
      <w:r w:rsidRPr="00AB73F0">
        <w:rPr>
          <w:rFonts w:eastAsiaTheme="minorHAnsi"/>
          <w:color w:val="auto"/>
          <w:lang w:eastAsia="en-US"/>
        </w:rPr>
        <w:t>The data controller (</w:t>
      </w:r>
      <w:proofErr w:type="gramStart"/>
      <w:r w:rsidRPr="00AB73F0">
        <w:rPr>
          <w:rFonts w:eastAsiaTheme="minorHAnsi"/>
          <w:color w:val="auto"/>
          <w:lang w:eastAsia="en-US"/>
        </w:rPr>
        <w:t>i.e.</w:t>
      </w:r>
      <w:proofErr w:type="gramEnd"/>
      <w:r w:rsidRPr="00AB73F0">
        <w:rPr>
          <w:rFonts w:eastAsiaTheme="minorHAnsi"/>
          <w:color w:val="auto"/>
          <w:lang w:eastAsia="en-US"/>
        </w:rPr>
        <w:t xml:space="preserve"> UKHSA)</w:t>
      </w:r>
    </w:p>
    <w:bookmarkEnd w:id="46"/>
    <w:p w14:paraId="55E078F4" w14:textId="77777777" w:rsidR="00F847E0" w:rsidRPr="00AB73F0" w:rsidRDefault="00F847E0" w:rsidP="00F847E0">
      <w:pPr>
        <w:numPr>
          <w:ilvl w:val="0"/>
          <w:numId w:val="4"/>
        </w:numPr>
        <w:spacing w:after="0" w:line="240" w:lineRule="auto"/>
        <w:rPr>
          <w:rFonts w:eastAsiaTheme="minorHAnsi"/>
          <w:color w:val="auto"/>
          <w:lang w:eastAsia="en-US"/>
        </w:rPr>
      </w:pPr>
      <w:r w:rsidRPr="00AB73F0">
        <w:rPr>
          <w:rFonts w:eastAsiaTheme="minorHAnsi"/>
          <w:color w:val="auto"/>
          <w:lang w:eastAsia="en-US"/>
        </w:rPr>
        <w:t xml:space="preserve">The ODAP Internal </w:t>
      </w:r>
      <w:r>
        <w:rPr>
          <w:rFonts w:eastAsiaTheme="minorHAnsi"/>
          <w:color w:val="auto"/>
          <w:lang w:eastAsia="en-US"/>
        </w:rPr>
        <w:t>T</w:t>
      </w:r>
      <w:r w:rsidRPr="00AB73F0">
        <w:rPr>
          <w:rFonts w:eastAsiaTheme="minorHAnsi"/>
          <w:color w:val="auto"/>
          <w:lang w:eastAsia="en-US"/>
        </w:rPr>
        <w:t xml:space="preserve">riage </w:t>
      </w:r>
      <w:r>
        <w:rPr>
          <w:rFonts w:eastAsiaTheme="minorHAnsi"/>
          <w:color w:val="auto"/>
          <w:lang w:eastAsia="en-US"/>
        </w:rPr>
        <w:t>S</w:t>
      </w:r>
      <w:r w:rsidRPr="00AB73F0">
        <w:rPr>
          <w:rFonts w:eastAsiaTheme="minorHAnsi"/>
          <w:color w:val="auto"/>
          <w:lang w:eastAsia="en-US"/>
        </w:rPr>
        <w:t>ecretariat or the full</w:t>
      </w:r>
      <w:r>
        <w:rPr>
          <w:rFonts w:eastAsiaTheme="minorHAnsi"/>
          <w:color w:val="auto"/>
          <w:lang w:eastAsia="en-US"/>
        </w:rPr>
        <w:t xml:space="preserve"> OPAP</w:t>
      </w:r>
      <w:r w:rsidRPr="00AB73F0">
        <w:rPr>
          <w:rFonts w:eastAsiaTheme="minorHAnsi"/>
          <w:color w:val="auto"/>
          <w:lang w:eastAsia="en-US"/>
        </w:rPr>
        <w:t xml:space="preserve"> </w:t>
      </w:r>
      <w:r>
        <w:rPr>
          <w:rFonts w:eastAsiaTheme="minorHAnsi"/>
          <w:color w:val="auto"/>
          <w:lang w:eastAsia="en-US"/>
        </w:rPr>
        <w:t>D</w:t>
      </w:r>
      <w:r w:rsidRPr="00AB73F0">
        <w:rPr>
          <w:rFonts w:eastAsiaTheme="minorHAnsi"/>
          <w:color w:val="auto"/>
          <w:lang w:eastAsia="en-US"/>
        </w:rPr>
        <w:t xml:space="preserve">ata </w:t>
      </w:r>
      <w:r>
        <w:rPr>
          <w:rFonts w:eastAsiaTheme="minorHAnsi"/>
          <w:color w:val="auto"/>
          <w:lang w:eastAsia="en-US"/>
        </w:rPr>
        <w:t>A</w:t>
      </w:r>
      <w:r w:rsidRPr="00AB73F0">
        <w:rPr>
          <w:rFonts w:eastAsiaTheme="minorHAnsi"/>
          <w:color w:val="auto"/>
          <w:lang w:eastAsia="en-US"/>
        </w:rPr>
        <w:t xml:space="preserve">ccess </w:t>
      </w:r>
      <w:r>
        <w:rPr>
          <w:rFonts w:eastAsiaTheme="minorHAnsi"/>
          <w:color w:val="auto"/>
          <w:lang w:eastAsia="en-US"/>
        </w:rPr>
        <w:t>C</w:t>
      </w:r>
      <w:r w:rsidRPr="00AB73F0">
        <w:rPr>
          <w:rFonts w:eastAsiaTheme="minorHAnsi"/>
          <w:color w:val="auto"/>
          <w:lang w:eastAsia="en-US"/>
        </w:rPr>
        <w:t xml:space="preserve">ommittee, when deemed necessary for complex requests, </w:t>
      </w:r>
      <w:r>
        <w:rPr>
          <w:rFonts w:eastAsiaTheme="minorHAnsi"/>
          <w:color w:val="auto"/>
          <w:lang w:eastAsia="en-US"/>
        </w:rPr>
        <w:t xml:space="preserve">shall </w:t>
      </w:r>
      <w:r w:rsidRPr="00AB73F0">
        <w:rPr>
          <w:rFonts w:eastAsiaTheme="minorHAnsi"/>
          <w:color w:val="auto"/>
          <w:lang w:eastAsia="en-US"/>
        </w:rPr>
        <w:t xml:space="preserve">approve or decline requests on behalf of ODAP.  The </w:t>
      </w:r>
      <w:r>
        <w:rPr>
          <w:rFonts w:eastAsiaTheme="minorHAnsi"/>
          <w:color w:val="auto"/>
          <w:lang w:eastAsia="en-US"/>
        </w:rPr>
        <w:t>OPAP</w:t>
      </w:r>
      <w:r w:rsidRPr="00AB73F0">
        <w:rPr>
          <w:rFonts w:eastAsiaTheme="minorHAnsi"/>
          <w:color w:val="auto"/>
          <w:lang w:eastAsia="en-US"/>
        </w:rPr>
        <w:t xml:space="preserve"> </w:t>
      </w:r>
      <w:r>
        <w:rPr>
          <w:rFonts w:eastAsiaTheme="minorHAnsi"/>
          <w:color w:val="auto"/>
          <w:lang w:eastAsia="en-US"/>
        </w:rPr>
        <w:t>D</w:t>
      </w:r>
      <w:r w:rsidRPr="00AB73F0">
        <w:rPr>
          <w:rFonts w:eastAsiaTheme="minorHAnsi"/>
          <w:color w:val="auto"/>
          <w:lang w:eastAsia="en-US"/>
        </w:rPr>
        <w:t xml:space="preserve">ata </w:t>
      </w:r>
      <w:r>
        <w:rPr>
          <w:rFonts w:eastAsiaTheme="minorHAnsi"/>
          <w:color w:val="auto"/>
          <w:lang w:eastAsia="en-US"/>
        </w:rPr>
        <w:t>A</w:t>
      </w:r>
      <w:r w:rsidRPr="00AB73F0">
        <w:rPr>
          <w:rFonts w:eastAsiaTheme="minorHAnsi"/>
          <w:color w:val="auto"/>
          <w:lang w:eastAsia="en-US"/>
        </w:rPr>
        <w:t xml:space="preserve">ccess </w:t>
      </w:r>
      <w:r>
        <w:rPr>
          <w:rFonts w:eastAsiaTheme="minorHAnsi"/>
          <w:color w:val="auto"/>
          <w:lang w:eastAsia="en-US"/>
        </w:rPr>
        <w:t>C</w:t>
      </w:r>
      <w:r w:rsidRPr="00AB73F0">
        <w:rPr>
          <w:rFonts w:eastAsiaTheme="minorHAnsi"/>
          <w:color w:val="auto"/>
          <w:lang w:eastAsia="en-US"/>
        </w:rPr>
        <w:t>ommittee should always have sight of data access requests even if only for information.</w:t>
      </w:r>
    </w:p>
    <w:p w14:paraId="1F8D0F38" w14:textId="77777777" w:rsidR="00F847E0" w:rsidRPr="00AB73F0" w:rsidRDefault="00F847E0" w:rsidP="00F847E0">
      <w:pPr>
        <w:numPr>
          <w:ilvl w:val="1"/>
          <w:numId w:val="3"/>
        </w:numPr>
        <w:spacing w:after="0" w:line="252" w:lineRule="auto"/>
        <w:contextualSpacing/>
        <w:rPr>
          <w:rFonts w:eastAsia="Times New Roman"/>
          <w:color w:val="auto"/>
          <w:lang w:eastAsia="en-US"/>
        </w:rPr>
      </w:pPr>
      <w:r w:rsidRPr="00AB73F0">
        <w:rPr>
          <w:rFonts w:eastAsiaTheme="minorHAnsi"/>
          <w:color w:val="auto"/>
          <w:lang w:eastAsia="en-US"/>
        </w:rPr>
        <w:lastRenderedPageBreak/>
        <w:t>The data controller (</w:t>
      </w:r>
      <w:proofErr w:type="gramStart"/>
      <w:r w:rsidRPr="00AB73F0">
        <w:rPr>
          <w:rFonts w:eastAsiaTheme="minorHAnsi"/>
          <w:color w:val="auto"/>
          <w:lang w:eastAsia="en-US"/>
        </w:rPr>
        <w:t>i.e.</w:t>
      </w:r>
      <w:proofErr w:type="gramEnd"/>
      <w:r w:rsidRPr="00AB73F0">
        <w:rPr>
          <w:rFonts w:eastAsiaTheme="minorHAnsi"/>
          <w:color w:val="auto"/>
          <w:lang w:eastAsia="en-US"/>
        </w:rPr>
        <w:t xml:space="preserve"> UKHSA) will be sent details of all ODAP approved requests.  </w:t>
      </w:r>
      <w:r>
        <w:rPr>
          <w:rFonts w:eastAsiaTheme="minorHAnsi"/>
          <w:color w:val="auto"/>
          <w:lang w:eastAsia="en-US"/>
        </w:rPr>
        <w:t>Where UKHSA is joint controller, r</w:t>
      </w:r>
      <w:r w:rsidRPr="00AB73F0">
        <w:rPr>
          <w:rFonts w:eastAsiaTheme="minorHAnsi"/>
          <w:color w:val="auto"/>
          <w:lang w:eastAsia="en-US"/>
        </w:rPr>
        <w:t xml:space="preserve">equests will be sent to </w:t>
      </w:r>
      <w:r w:rsidRPr="00AB73F0">
        <w:rPr>
          <w:rFonts w:eastAsia="Times New Roman"/>
          <w:color w:val="auto"/>
          <w:lang w:eastAsia="en-US"/>
        </w:rPr>
        <w:t xml:space="preserve">a central UKHSA coordinator generic in-box; </w:t>
      </w:r>
      <w:hyperlink r:id="rId30" w:history="1">
        <w:r w:rsidRPr="00AB73F0">
          <w:rPr>
            <w:rFonts w:eastAsiaTheme="minorHAnsi"/>
            <w:color w:val="0563C1"/>
            <w:u w:val="single"/>
            <w:lang w:eastAsia="en-US"/>
          </w:rPr>
          <w:t>Covid19genomics@phe.gov.uk</w:t>
        </w:r>
      </w:hyperlink>
      <w:r w:rsidRPr="00AB73F0">
        <w:rPr>
          <w:rFonts w:eastAsiaTheme="minorHAnsi"/>
          <w:color w:val="auto"/>
          <w:lang w:eastAsia="en-US"/>
        </w:rPr>
        <w:t xml:space="preserve">.  </w:t>
      </w:r>
    </w:p>
    <w:p w14:paraId="018DA460" w14:textId="77777777" w:rsidR="00F847E0" w:rsidRPr="00AB73F0" w:rsidRDefault="00F847E0" w:rsidP="00F847E0">
      <w:pPr>
        <w:numPr>
          <w:ilvl w:val="1"/>
          <w:numId w:val="3"/>
        </w:numPr>
        <w:spacing w:after="0" w:line="252" w:lineRule="auto"/>
        <w:contextualSpacing/>
        <w:rPr>
          <w:rFonts w:eastAsia="Times New Roman"/>
          <w:color w:val="auto"/>
          <w:lang w:eastAsia="en-US"/>
        </w:rPr>
      </w:pPr>
      <w:r>
        <w:rPr>
          <w:rFonts w:eastAsia="Times New Roman"/>
          <w:color w:val="auto"/>
          <w:lang w:eastAsia="en-US"/>
        </w:rPr>
        <w:t>Where UKHSA is a joint controller,</w:t>
      </w:r>
      <w:r w:rsidRPr="00AB73F0">
        <w:rPr>
          <w:rFonts w:eastAsia="Times New Roman"/>
          <w:color w:val="auto"/>
          <w:lang w:eastAsia="en-US"/>
        </w:rPr>
        <w:t xml:space="preserve"> </w:t>
      </w:r>
      <w:r w:rsidRPr="00AB73F0">
        <w:rPr>
          <w:rFonts w:eastAsiaTheme="minorHAnsi"/>
          <w:color w:val="auto"/>
          <w:lang w:eastAsia="en-US"/>
        </w:rPr>
        <w:t>UKHSA</w:t>
      </w:r>
      <w:r w:rsidRPr="00AB73F0">
        <w:rPr>
          <w:rFonts w:eastAsia="Times New Roman"/>
          <w:color w:val="auto"/>
          <w:lang w:eastAsia="en-US"/>
        </w:rPr>
        <w:t xml:space="preserve"> coordinator arranges the </w:t>
      </w:r>
      <w:r w:rsidRPr="00AB73F0">
        <w:rPr>
          <w:rFonts w:eastAsiaTheme="minorHAnsi"/>
          <w:color w:val="auto"/>
          <w:lang w:eastAsia="en-US"/>
        </w:rPr>
        <w:t>UKHSA</w:t>
      </w:r>
      <w:r w:rsidRPr="00AB73F0">
        <w:rPr>
          <w:rFonts w:eastAsia="Times New Roman"/>
          <w:color w:val="auto"/>
          <w:lang w:eastAsia="en-US"/>
        </w:rPr>
        <w:t xml:space="preserve"> response on whether approval is granted for specific projects to access genomic data.  </w:t>
      </w:r>
    </w:p>
    <w:p w14:paraId="31E79FDD" w14:textId="77777777" w:rsidR="00F847E0" w:rsidRPr="00AB73F0" w:rsidRDefault="00F847E0" w:rsidP="00F847E0">
      <w:pPr>
        <w:numPr>
          <w:ilvl w:val="2"/>
          <w:numId w:val="3"/>
        </w:numPr>
        <w:spacing w:after="0" w:line="252" w:lineRule="auto"/>
        <w:contextualSpacing/>
        <w:rPr>
          <w:rFonts w:eastAsia="Times New Roman"/>
          <w:color w:val="auto"/>
          <w:lang w:eastAsia="en-US"/>
        </w:rPr>
      </w:pPr>
      <w:r w:rsidRPr="00AB73F0">
        <w:rPr>
          <w:rFonts w:eastAsia="Times New Roman"/>
          <w:color w:val="auto"/>
          <w:lang w:eastAsia="en-US"/>
        </w:rPr>
        <w:t>The response will be made within 7-days</w:t>
      </w:r>
    </w:p>
    <w:p w14:paraId="1DECA27A" w14:textId="77777777" w:rsidR="00F847E0" w:rsidRPr="00AB73F0" w:rsidRDefault="00F847E0" w:rsidP="00F847E0">
      <w:pPr>
        <w:numPr>
          <w:ilvl w:val="2"/>
          <w:numId w:val="3"/>
        </w:numPr>
        <w:spacing w:after="0" w:line="252" w:lineRule="auto"/>
        <w:contextualSpacing/>
        <w:rPr>
          <w:rFonts w:eastAsia="Times New Roman"/>
          <w:color w:val="auto"/>
          <w:lang w:eastAsia="en-US"/>
        </w:rPr>
      </w:pPr>
      <w:r w:rsidRPr="00AB73F0">
        <w:rPr>
          <w:rFonts w:eastAsia="Times New Roman"/>
          <w:color w:val="auto"/>
          <w:lang w:eastAsia="en-US"/>
        </w:rPr>
        <w:t xml:space="preserve">The </w:t>
      </w:r>
      <w:r w:rsidRPr="00AB73F0">
        <w:rPr>
          <w:rFonts w:eastAsiaTheme="minorHAnsi"/>
          <w:color w:val="auto"/>
          <w:lang w:eastAsia="en-US"/>
        </w:rPr>
        <w:t>UKHSA</w:t>
      </w:r>
      <w:r w:rsidRPr="00AB73F0">
        <w:rPr>
          <w:rFonts w:eastAsia="Times New Roman"/>
          <w:color w:val="auto"/>
          <w:lang w:eastAsia="en-US"/>
        </w:rPr>
        <w:t xml:space="preserve"> decision will be based on joint opinion of:</w:t>
      </w:r>
    </w:p>
    <w:p w14:paraId="1A21E259" w14:textId="77777777" w:rsidR="00F847E0" w:rsidRPr="00AB73F0" w:rsidRDefault="00F847E0" w:rsidP="00F847E0">
      <w:pPr>
        <w:numPr>
          <w:ilvl w:val="3"/>
          <w:numId w:val="3"/>
        </w:numPr>
        <w:spacing w:after="0" w:line="252" w:lineRule="auto"/>
        <w:contextualSpacing/>
        <w:rPr>
          <w:rFonts w:eastAsia="Times New Roman"/>
          <w:color w:val="auto"/>
          <w:lang w:eastAsia="en-US"/>
        </w:rPr>
      </w:pPr>
      <w:r w:rsidRPr="00AB73F0">
        <w:rPr>
          <w:rFonts w:eastAsia="Times New Roman"/>
          <w:color w:val="auto"/>
          <w:lang w:eastAsia="en-US"/>
        </w:rPr>
        <w:t>Ian Harrison (Genomics data product owner)</w:t>
      </w:r>
    </w:p>
    <w:p w14:paraId="20F53F1F" w14:textId="77777777" w:rsidR="00F847E0" w:rsidRPr="00AB73F0" w:rsidRDefault="00F847E0" w:rsidP="00F847E0">
      <w:pPr>
        <w:numPr>
          <w:ilvl w:val="3"/>
          <w:numId w:val="3"/>
        </w:numPr>
        <w:spacing w:after="0" w:line="252" w:lineRule="auto"/>
        <w:contextualSpacing/>
        <w:rPr>
          <w:rFonts w:eastAsia="Times New Roman"/>
          <w:color w:val="auto"/>
          <w:lang w:eastAsia="en-US"/>
        </w:rPr>
      </w:pPr>
      <w:r w:rsidRPr="00AB73F0">
        <w:rPr>
          <w:rFonts w:eastAsia="Times New Roman"/>
          <w:color w:val="auto"/>
          <w:lang w:eastAsia="en-US"/>
        </w:rPr>
        <w:t>Sam Organ (Joint Chief Data Officer)</w:t>
      </w:r>
    </w:p>
    <w:p w14:paraId="7B834EBA" w14:textId="77777777" w:rsidR="00F847E0" w:rsidRDefault="00F847E0" w:rsidP="00F847E0">
      <w:pPr>
        <w:numPr>
          <w:ilvl w:val="3"/>
          <w:numId w:val="3"/>
        </w:numPr>
        <w:spacing w:after="0" w:line="252" w:lineRule="auto"/>
        <w:contextualSpacing/>
        <w:rPr>
          <w:rFonts w:eastAsia="Times New Roman"/>
          <w:color w:val="auto"/>
          <w:lang w:eastAsia="en-US"/>
        </w:rPr>
      </w:pPr>
      <w:proofErr w:type="spellStart"/>
      <w:r w:rsidRPr="00AB73F0">
        <w:rPr>
          <w:rFonts w:eastAsia="Times New Roman"/>
          <w:color w:val="auto"/>
          <w:lang w:eastAsia="en-US"/>
        </w:rPr>
        <w:t>Saheer</w:t>
      </w:r>
      <w:proofErr w:type="spellEnd"/>
      <w:r w:rsidRPr="00AB73F0">
        <w:rPr>
          <w:rFonts w:eastAsia="Times New Roman"/>
          <w:color w:val="auto"/>
          <w:lang w:eastAsia="en-US"/>
        </w:rPr>
        <w:t xml:space="preserve"> Gharbia (Genomics Board)</w:t>
      </w:r>
    </w:p>
    <w:p w14:paraId="7770428B" w14:textId="77777777" w:rsidR="00F847E0" w:rsidRPr="006C521F" w:rsidRDefault="00F847E0" w:rsidP="00F847E0">
      <w:pPr>
        <w:spacing w:after="0" w:line="252" w:lineRule="auto"/>
        <w:ind w:left="2880"/>
        <w:contextualSpacing/>
        <w:rPr>
          <w:rFonts w:eastAsia="Times New Roman"/>
          <w:color w:val="auto"/>
          <w:lang w:eastAsia="en-US"/>
        </w:rPr>
      </w:pPr>
    </w:p>
    <w:p w14:paraId="28B5D897" w14:textId="77777777" w:rsidR="00F847E0" w:rsidRPr="00AB73F0" w:rsidRDefault="00F847E0" w:rsidP="00F847E0">
      <w:pPr>
        <w:spacing w:after="0" w:line="240" w:lineRule="auto"/>
        <w:rPr>
          <w:rFonts w:eastAsiaTheme="minorHAnsi"/>
          <w:color w:val="auto"/>
          <w:lang w:eastAsia="en-US"/>
        </w:rPr>
      </w:pPr>
    </w:p>
    <w:p w14:paraId="6342E9B4" w14:textId="77777777" w:rsidR="00F847E0" w:rsidRPr="00AB73F0" w:rsidRDefault="00F847E0" w:rsidP="00F847E0">
      <w:pPr>
        <w:spacing w:after="0" w:line="240" w:lineRule="auto"/>
        <w:rPr>
          <w:rFonts w:eastAsiaTheme="minorHAnsi"/>
          <w:b/>
          <w:bCs/>
          <w:color w:val="auto"/>
          <w:lang w:eastAsia="en-US"/>
        </w:rPr>
      </w:pPr>
      <w:r w:rsidRPr="00AB73F0">
        <w:rPr>
          <w:rFonts w:eastAsiaTheme="minorHAnsi"/>
          <w:b/>
          <w:bCs/>
          <w:color w:val="auto"/>
          <w:lang w:eastAsia="en-US"/>
        </w:rPr>
        <w:t>GOVERNANCE &amp; LOGISTICS:</w:t>
      </w:r>
    </w:p>
    <w:p w14:paraId="190C77DC" w14:textId="77777777" w:rsidR="00F847E0" w:rsidRPr="00AB73F0" w:rsidRDefault="00F847E0" w:rsidP="00F847E0">
      <w:pPr>
        <w:numPr>
          <w:ilvl w:val="0"/>
          <w:numId w:val="4"/>
        </w:numPr>
        <w:spacing w:after="160" w:line="259" w:lineRule="auto"/>
        <w:contextualSpacing/>
        <w:rPr>
          <w:rFonts w:eastAsiaTheme="minorHAnsi"/>
          <w:color w:val="auto"/>
          <w:lang w:eastAsia="en-US"/>
        </w:rPr>
      </w:pPr>
      <w:r w:rsidRPr="00AB73F0">
        <w:rPr>
          <w:rFonts w:eastAsiaTheme="minorHAnsi"/>
          <w:color w:val="auto"/>
          <w:lang w:eastAsia="en-US"/>
        </w:rPr>
        <w:t xml:space="preserve">The ODAP </w:t>
      </w:r>
      <w:r>
        <w:rPr>
          <w:rFonts w:eastAsiaTheme="minorHAnsi"/>
          <w:color w:val="auto"/>
          <w:lang w:eastAsia="en-US"/>
        </w:rPr>
        <w:t>D</w:t>
      </w:r>
      <w:r w:rsidRPr="00AB73F0">
        <w:rPr>
          <w:rFonts w:eastAsiaTheme="minorHAnsi"/>
          <w:color w:val="auto"/>
          <w:lang w:eastAsia="en-US"/>
        </w:rPr>
        <w:t xml:space="preserve">ata </w:t>
      </w:r>
      <w:r>
        <w:rPr>
          <w:rFonts w:eastAsiaTheme="minorHAnsi"/>
          <w:color w:val="auto"/>
          <w:lang w:eastAsia="en-US"/>
        </w:rPr>
        <w:t>M</w:t>
      </w:r>
      <w:r w:rsidRPr="00AB73F0">
        <w:rPr>
          <w:rFonts w:eastAsiaTheme="minorHAnsi"/>
          <w:color w:val="auto"/>
          <w:lang w:eastAsia="en-US"/>
        </w:rPr>
        <w:t xml:space="preserve">anagement and </w:t>
      </w:r>
      <w:r>
        <w:rPr>
          <w:rFonts w:eastAsiaTheme="minorHAnsi"/>
          <w:color w:val="auto"/>
          <w:lang w:eastAsia="en-US"/>
        </w:rPr>
        <w:t>M</w:t>
      </w:r>
      <w:r w:rsidRPr="00AB73F0">
        <w:rPr>
          <w:rFonts w:eastAsiaTheme="minorHAnsi"/>
          <w:color w:val="auto"/>
          <w:lang w:eastAsia="en-US"/>
        </w:rPr>
        <w:t xml:space="preserve">onitoring </w:t>
      </w:r>
      <w:r>
        <w:rPr>
          <w:rFonts w:eastAsiaTheme="minorHAnsi"/>
          <w:color w:val="auto"/>
          <w:lang w:eastAsia="en-US"/>
        </w:rPr>
        <w:t>T</w:t>
      </w:r>
      <w:r w:rsidRPr="00AB73F0">
        <w:rPr>
          <w:rFonts w:eastAsiaTheme="minorHAnsi"/>
          <w:color w:val="auto"/>
          <w:lang w:eastAsia="en-US"/>
        </w:rPr>
        <w:t xml:space="preserve">eam initiate process for data access with </w:t>
      </w:r>
      <w:proofErr w:type="spellStart"/>
      <w:proofErr w:type="gramStart"/>
      <w:r w:rsidRPr="00AB73F0">
        <w:rPr>
          <w:rFonts w:eastAsiaTheme="minorHAnsi"/>
          <w:color w:val="auto"/>
          <w:lang w:eastAsia="en-US"/>
        </w:rPr>
        <w:t>eDRIS</w:t>
      </w:r>
      <w:proofErr w:type="spellEnd"/>
      <w:r w:rsidRPr="00AB73F0">
        <w:rPr>
          <w:rFonts w:eastAsiaTheme="minorHAnsi"/>
          <w:color w:val="auto"/>
          <w:lang w:eastAsia="en-US"/>
        </w:rPr>
        <w:t xml:space="preserve"> </w:t>
      </w:r>
      <w:r>
        <w:rPr>
          <w:rFonts w:eastAsiaTheme="minorHAnsi"/>
          <w:color w:val="auto"/>
          <w:lang w:eastAsia="en-US"/>
        </w:rPr>
        <w:t xml:space="preserve"> National</w:t>
      </w:r>
      <w:proofErr w:type="gramEnd"/>
      <w:r>
        <w:rPr>
          <w:rFonts w:eastAsiaTheme="minorHAnsi"/>
          <w:color w:val="auto"/>
          <w:lang w:eastAsia="en-US"/>
        </w:rPr>
        <w:t xml:space="preserve"> Safe Haven) </w:t>
      </w:r>
      <w:r w:rsidRPr="00AB73F0">
        <w:rPr>
          <w:rFonts w:eastAsiaTheme="minorHAnsi"/>
          <w:color w:val="auto"/>
          <w:lang w:eastAsia="en-US"/>
        </w:rPr>
        <w:t xml:space="preserve">and/or </w:t>
      </w:r>
      <w:r>
        <w:rPr>
          <w:rFonts w:eastAsiaTheme="minorHAnsi"/>
          <w:color w:val="auto"/>
          <w:lang w:eastAsia="en-US"/>
        </w:rPr>
        <w:t>Edinburgh (FCE)</w:t>
      </w:r>
    </w:p>
    <w:p w14:paraId="0E5EE1C1" w14:textId="77777777" w:rsidR="00F847E0" w:rsidRPr="00AB73F0" w:rsidRDefault="00F847E0" w:rsidP="00F847E0">
      <w:pPr>
        <w:numPr>
          <w:ilvl w:val="0"/>
          <w:numId w:val="4"/>
        </w:numPr>
        <w:spacing w:after="160" w:line="259" w:lineRule="auto"/>
        <w:contextualSpacing/>
        <w:rPr>
          <w:rFonts w:eastAsiaTheme="minorHAnsi"/>
          <w:color w:val="auto"/>
          <w:lang w:eastAsia="en-US"/>
        </w:rPr>
      </w:pPr>
      <w:r w:rsidRPr="00AB73F0">
        <w:rPr>
          <w:rFonts w:eastAsiaTheme="minorHAnsi"/>
          <w:color w:val="auto"/>
          <w:lang w:eastAsia="en-US"/>
        </w:rPr>
        <w:t xml:space="preserve">The ODAP </w:t>
      </w:r>
      <w:r>
        <w:rPr>
          <w:rFonts w:eastAsiaTheme="minorHAnsi"/>
          <w:color w:val="auto"/>
          <w:lang w:eastAsia="en-US"/>
        </w:rPr>
        <w:t>D</w:t>
      </w:r>
      <w:r w:rsidRPr="00AB73F0">
        <w:rPr>
          <w:rFonts w:eastAsiaTheme="minorHAnsi"/>
          <w:color w:val="auto"/>
          <w:lang w:eastAsia="en-US"/>
        </w:rPr>
        <w:t xml:space="preserve">ata </w:t>
      </w:r>
      <w:r>
        <w:rPr>
          <w:rFonts w:eastAsiaTheme="minorHAnsi"/>
          <w:color w:val="auto"/>
          <w:lang w:eastAsia="en-US"/>
        </w:rPr>
        <w:t>M</w:t>
      </w:r>
      <w:r w:rsidRPr="00AB73F0">
        <w:rPr>
          <w:rFonts w:eastAsiaTheme="minorHAnsi"/>
          <w:color w:val="auto"/>
          <w:lang w:eastAsia="en-US"/>
        </w:rPr>
        <w:t xml:space="preserve">anagement and </w:t>
      </w:r>
      <w:r>
        <w:rPr>
          <w:rFonts w:eastAsiaTheme="minorHAnsi"/>
          <w:color w:val="auto"/>
          <w:lang w:eastAsia="en-US"/>
        </w:rPr>
        <w:t>M</w:t>
      </w:r>
      <w:r w:rsidRPr="00AB73F0">
        <w:rPr>
          <w:rFonts w:eastAsiaTheme="minorHAnsi"/>
          <w:color w:val="auto"/>
          <w:lang w:eastAsia="en-US"/>
        </w:rPr>
        <w:t xml:space="preserve">onitoring </w:t>
      </w:r>
      <w:r>
        <w:rPr>
          <w:rFonts w:eastAsiaTheme="minorHAnsi"/>
          <w:color w:val="auto"/>
          <w:lang w:eastAsia="en-US"/>
        </w:rPr>
        <w:t>T</w:t>
      </w:r>
      <w:r w:rsidRPr="00AB73F0">
        <w:rPr>
          <w:rFonts w:eastAsiaTheme="minorHAnsi"/>
          <w:color w:val="auto"/>
          <w:lang w:eastAsia="en-US"/>
        </w:rPr>
        <w:t>eam</w:t>
      </w:r>
    </w:p>
    <w:p w14:paraId="690770BE" w14:textId="77777777" w:rsidR="00F847E0" w:rsidRPr="00AB73F0" w:rsidRDefault="00F847E0" w:rsidP="00F847E0">
      <w:pPr>
        <w:numPr>
          <w:ilvl w:val="1"/>
          <w:numId w:val="4"/>
        </w:numPr>
        <w:spacing w:after="160" w:line="259" w:lineRule="auto"/>
        <w:contextualSpacing/>
        <w:rPr>
          <w:rFonts w:eastAsiaTheme="minorHAnsi"/>
          <w:color w:val="auto"/>
          <w:lang w:eastAsia="en-US"/>
        </w:rPr>
      </w:pPr>
      <w:r w:rsidRPr="00AB73F0">
        <w:rPr>
          <w:rFonts w:eastAsiaTheme="minorHAnsi"/>
          <w:color w:val="auto"/>
          <w:lang w:eastAsia="en-US"/>
        </w:rPr>
        <w:t>Prepares data sharing agreement between the requestor and data processor/controller and relevant contracts team</w:t>
      </w:r>
    </w:p>
    <w:p w14:paraId="5D7D1BBD" w14:textId="77777777" w:rsidR="00F847E0" w:rsidRPr="006C521F" w:rsidRDefault="00F847E0" w:rsidP="00F847E0">
      <w:pPr>
        <w:numPr>
          <w:ilvl w:val="1"/>
          <w:numId w:val="4"/>
        </w:numPr>
        <w:spacing w:after="160" w:line="259" w:lineRule="auto"/>
        <w:contextualSpacing/>
        <w:rPr>
          <w:rFonts w:eastAsiaTheme="minorHAnsi"/>
          <w:color w:val="auto"/>
          <w:lang w:eastAsia="en-US"/>
        </w:rPr>
      </w:pPr>
      <w:r w:rsidRPr="00AB73F0">
        <w:rPr>
          <w:rFonts w:eastAsiaTheme="minorHAnsi"/>
          <w:color w:val="auto"/>
          <w:lang w:eastAsia="en-US"/>
        </w:rPr>
        <w:t>Ensures appropriate sign-off</w:t>
      </w:r>
      <w:r>
        <w:rPr>
          <w:rFonts w:eastAsiaTheme="minorHAnsi"/>
          <w:color w:val="auto"/>
          <w:lang w:eastAsia="en-US"/>
        </w:rPr>
        <w:t>.</w:t>
      </w:r>
    </w:p>
    <w:p w14:paraId="239DFF06" w14:textId="77777777" w:rsidR="00F847E0" w:rsidRPr="00AB73F0" w:rsidRDefault="00F847E0" w:rsidP="00F847E0">
      <w:pPr>
        <w:spacing w:after="0" w:line="240" w:lineRule="auto"/>
        <w:rPr>
          <w:rFonts w:eastAsiaTheme="minorHAnsi"/>
          <w:color w:val="auto"/>
          <w:lang w:eastAsia="en-US"/>
        </w:rPr>
      </w:pPr>
    </w:p>
    <w:p w14:paraId="7F4D4917" w14:textId="77777777" w:rsidR="00F847E0" w:rsidRDefault="00F847E0" w:rsidP="00F847E0">
      <w:pPr>
        <w:spacing w:after="0" w:line="240" w:lineRule="auto"/>
        <w:rPr>
          <w:rFonts w:eastAsiaTheme="minorHAnsi"/>
          <w:b/>
          <w:bCs/>
          <w:color w:val="auto"/>
        </w:rPr>
      </w:pPr>
      <w:r w:rsidRPr="00AB73F0">
        <w:rPr>
          <w:rFonts w:eastAsiaTheme="minorHAnsi"/>
          <w:b/>
          <w:bCs/>
          <w:color w:val="auto"/>
        </w:rPr>
        <w:t xml:space="preserve">DATA RELEASE FROM </w:t>
      </w:r>
      <w:r>
        <w:rPr>
          <w:rFonts w:eastAsiaTheme="minorHAnsi"/>
          <w:b/>
          <w:bCs/>
          <w:color w:val="auto"/>
        </w:rPr>
        <w:t xml:space="preserve">RELEVANT </w:t>
      </w:r>
      <w:r w:rsidRPr="00AB73F0">
        <w:rPr>
          <w:rFonts w:eastAsiaTheme="minorHAnsi"/>
          <w:b/>
          <w:bCs/>
          <w:color w:val="auto"/>
        </w:rPr>
        <w:t>TRE:</w:t>
      </w:r>
    </w:p>
    <w:p w14:paraId="52F9F53C" w14:textId="77777777" w:rsidR="00F847E0" w:rsidRPr="00AB73F0" w:rsidRDefault="00F847E0" w:rsidP="00F847E0">
      <w:pPr>
        <w:spacing w:after="0" w:line="240" w:lineRule="auto"/>
        <w:rPr>
          <w:rFonts w:eastAsiaTheme="minorHAnsi"/>
          <w:b/>
          <w:bCs/>
          <w:color w:val="auto"/>
        </w:rPr>
      </w:pPr>
    </w:p>
    <w:p w14:paraId="5A41DEA1" w14:textId="77777777" w:rsidR="00F847E0" w:rsidRPr="00AB73F0" w:rsidRDefault="00F847E0" w:rsidP="00F847E0">
      <w:pPr>
        <w:numPr>
          <w:ilvl w:val="0"/>
          <w:numId w:val="4"/>
        </w:numPr>
        <w:spacing w:after="0" w:line="240" w:lineRule="auto"/>
        <w:rPr>
          <w:rFonts w:eastAsiaTheme="minorHAnsi"/>
          <w:color w:val="auto"/>
        </w:rPr>
      </w:pPr>
      <w:r w:rsidRPr="00AB73F0">
        <w:rPr>
          <w:rFonts w:eastAsiaTheme="minorHAnsi"/>
          <w:color w:val="auto"/>
          <w:lang w:eastAsia="en-US"/>
        </w:rPr>
        <w:t xml:space="preserve">The ODAP </w:t>
      </w:r>
      <w:r>
        <w:rPr>
          <w:rFonts w:eastAsiaTheme="minorHAnsi"/>
          <w:color w:val="auto"/>
          <w:lang w:eastAsia="en-US"/>
        </w:rPr>
        <w:t>D</w:t>
      </w:r>
      <w:r w:rsidRPr="00AB73F0">
        <w:rPr>
          <w:rFonts w:eastAsiaTheme="minorHAnsi"/>
          <w:color w:val="auto"/>
          <w:lang w:eastAsia="en-US"/>
        </w:rPr>
        <w:t xml:space="preserve">ata </w:t>
      </w:r>
      <w:r>
        <w:rPr>
          <w:rFonts w:eastAsiaTheme="minorHAnsi"/>
          <w:color w:val="auto"/>
          <w:lang w:eastAsia="en-US"/>
        </w:rPr>
        <w:t>M</w:t>
      </w:r>
      <w:r w:rsidRPr="00AB73F0">
        <w:rPr>
          <w:rFonts w:eastAsiaTheme="minorHAnsi"/>
          <w:color w:val="auto"/>
          <w:lang w:eastAsia="en-US"/>
        </w:rPr>
        <w:t xml:space="preserve">anagement and </w:t>
      </w:r>
      <w:r>
        <w:rPr>
          <w:rFonts w:eastAsiaTheme="minorHAnsi"/>
          <w:color w:val="auto"/>
          <w:lang w:eastAsia="en-US"/>
        </w:rPr>
        <w:t>M</w:t>
      </w:r>
      <w:r w:rsidRPr="00AB73F0">
        <w:rPr>
          <w:rFonts w:eastAsiaTheme="minorHAnsi"/>
          <w:color w:val="auto"/>
          <w:lang w:eastAsia="en-US"/>
        </w:rPr>
        <w:t xml:space="preserve">onitoring </w:t>
      </w:r>
      <w:r>
        <w:rPr>
          <w:rFonts w:eastAsiaTheme="minorHAnsi"/>
          <w:color w:val="auto"/>
          <w:lang w:eastAsia="en-US"/>
        </w:rPr>
        <w:t>T</w:t>
      </w:r>
      <w:r w:rsidRPr="00AB73F0">
        <w:rPr>
          <w:rFonts w:eastAsiaTheme="minorHAnsi"/>
          <w:color w:val="auto"/>
          <w:lang w:eastAsia="en-US"/>
        </w:rPr>
        <w:t>eam will review figures and outputs of data analysis performed in the TRE before they are removed from the</w:t>
      </w:r>
      <w:r>
        <w:rPr>
          <w:rFonts w:eastAsiaTheme="minorHAnsi"/>
          <w:color w:val="auto"/>
          <w:lang w:eastAsia="en-US"/>
        </w:rPr>
        <w:t xml:space="preserve"> </w:t>
      </w:r>
      <w:proofErr w:type="gramStart"/>
      <w:r>
        <w:rPr>
          <w:rFonts w:eastAsiaTheme="minorHAnsi"/>
          <w:color w:val="auto"/>
          <w:lang w:eastAsia="en-US"/>
        </w:rPr>
        <w:t xml:space="preserve">TRE </w:t>
      </w:r>
      <w:r w:rsidRPr="00AB73F0">
        <w:rPr>
          <w:rFonts w:eastAsiaTheme="minorHAnsi"/>
          <w:color w:val="auto"/>
          <w:lang w:eastAsia="en-US"/>
        </w:rPr>
        <w:t>.</w:t>
      </w:r>
      <w:proofErr w:type="gramEnd"/>
    </w:p>
    <w:p w14:paraId="2C06AC8B" w14:textId="77777777" w:rsidR="00F847E0" w:rsidRPr="00AB73F0" w:rsidRDefault="00F847E0" w:rsidP="00F847E0">
      <w:pPr>
        <w:numPr>
          <w:ilvl w:val="0"/>
          <w:numId w:val="4"/>
        </w:numPr>
        <w:spacing w:after="0" w:line="240" w:lineRule="auto"/>
        <w:rPr>
          <w:rFonts w:eastAsiaTheme="minorHAnsi"/>
          <w:color w:val="auto"/>
        </w:rPr>
      </w:pPr>
      <w:r w:rsidRPr="00AB73F0">
        <w:rPr>
          <w:rFonts w:eastAsiaTheme="minorHAnsi"/>
          <w:color w:val="auto"/>
        </w:rPr>
        <w:t>For figures and outputs created using genomic data, the data controller (</w:t>
      </w:r>
      <w:proofErr w:type="gramStart"/>
      <w:r w:rsidRPr="00AB73F0">
        <w:rPr>
          <w:rFonts w:eastAsiaTheme="minorHAnsi"/>
          <w:color w:val="auto"/>
          <w:lang w:eastAsia="en-US"/>
        </w:rPr>
        <w:t>i.e.</w:t>
      </w:r>
      <w:proofErr w:type="gramEnd"/>
      <w:r w:rsidRPr="00AB73F0">
        <w:rPr>
          <w:rFonts w:eastAsiaTheme="minorHAnsi"/>
          <w:color w:val="auto"/>
          <w:lang w:eastAsia="en-US"/>
        </w:rPr>
        <w:t xml:space="preserve"> UKHSA</w:t>
      </w:r>
      <w:r w:rsidRPr="00AB73F0">
        <w:rPr>
          <w:rFonts w:eastAsiaTheme="minorHAnsi"/>
          <w:color w:val="auto"/>
        </w:rPr>
        <w:t>) will also need to review and authorise removal of data.</w:t>
      </w:r>
    </w:p>
    <w:p w14:paraId="1716131C" w14:textId="77777777" w:rsidR="00F847E0" w:rsidRPr="00AB73F0" w:rsidRDefault="00F847E0" w:rsidP="00F847E0">
      <w:pPr>
        <w:spacing w:after="0" w:line="240" w:lineRule="auto"/>
        <w:rPr>
          <w:rFonts w:eastAsiaTheme="minorHAnsi"/>
          <w:color w:val="auto"/>
          <w:lang w:eastAsia="en-US"/>
        </w:rPr>
      </w:pPr>
    </w:p>
    <w:p w14:paraId="44E7DF01" w14:textId="77777777" w:rsidR="00F847E0" w:rsidRPr="00AB73F0" w:rsidRDefault="00F847E0" w:rsidP="00F847E0">
      <w:pPr>
        <w:spacing w:after="0" w:line="240" w:lineRule="auto"/>
        <w:rPr>
          <w:rFonts w:eastAsiaTheme="minorHAnsi"/>
          <w:color w:val="auto"/>
          <w:lang w:eastAsia="en-US"/>
        </w:rPr>
      </w:pPr>
    </w:p>
    <w:p w14:paraId="0E630E4C" w14:textId="77777777" w:rsidR="00F847E0" w:rsidRPr="00AB73F0" w:rsidRDefault="00F847E0" w:rsidP="00F847E0">
      <w:pPr>
        <w:keepNext/>
        <w:keepLines/>
        <w:numPr>
          <w:ilvl w:val="0"/>
          <w:numId w:val="1"/>
        </w:numPr>
        <w:tabs>
          <w:tab w:val="num" w:pos="360"/>
        </w:tabs>
        <w:spacing w:before="40" w:after="0" w:line="240" w:lineRule="auto"/>
        <w:outlineLvl w:val="1"/>
        <w:rPr>
          <w:rFonts w:eastAsiaTheme="majorEastAsia"/>
          <w:color w:val="2E74B5" w:themeColor="accent1" w:themeShade="BF"/>
          <w:sz w:val="26"/>
          <w:szCs w:val="26"/>
          <w:lang w:eastAsia="en-US"/>
        </w:rPr>
      </w:pPr>
      <w:bookmarkStart w:id="47" w:name="_Toc107302487"/>
      <w:r w:rsidRPr="00AB73F0">
        <w:rPr>
          <w:rFonts w:eastAsiaTheme="majorEastAsia"/>
          <w:color w:val="2E74B5" w:themeColor="accent1" w:themeShade="BF"/>
          <w:sz w:val="26"/>
          <w:szCs w:val="26"/>
          <w:lang w:eastAsia="en-US"/>
        </w:rPr>
        <w:t>DATA CREATION PROCESS</w:t>
      </w:r>
      <w:bookmarkEnd w:id="47"/>
    </w:p>
    <w:p w14:paraId="0928206D" w14:textId="77777777" w:rsidR="00F847E0" w:rsidRPr="00AB73F0" w:rsidRDefault="00F847E0" w:rsidP="00F847E0">
      <w:pPr>
        <w:spacing w:after="0" w:line="240" w:lineRule="auto"/>
        <w:rPr>
          <w:rFonts w:eastAsiaTheme="minorHAnsi"/>
          <w:b/>
          <w:bCs/>
          <w:color w:val="auto"/>
          <w:lang w:eastAsia="en-US"/>
        </w:rPr>
      </w:pPr>
      <w:r w:rsidRPr="00AB73F0">
        <w:rPr>
          <w:rFonts w:eastAsiaTheme="minorHAnsi"/>
          <w:b/>
          <w:bCs/>
          <w:color w:val="auto"/>
          <w:lang w:eastAsia="en-US"/>
        </w:rPr>
        <w:t>LINKAGE IDENTIFIER USED IN TRE</w:t>
      </w:r>
      <w:r>
        <w:rPr>
          <w:rFonts w:eastAsiaTheme="minorHAnsi"/>
          <w:b/>
          <w:bCs/>
          <w:color w:val="auto"/>
          <w:lang w:eastAsia="en-US"/>
        </w:rPr>
        <w:t xml:space="preserve"> (NATIONAL SAFE HAVEN AND FCE) </w:t>
      </w:r>
    </w:p>
    <w:p w14:paraId="6370AC85" w14:textId="77777777" w:rsidR="00F847E0" w:rsidRPr="00AB73F0" w:rsidRDefault="00F847E0" w:rsidP="00F847E0">
      <w:pPr>
        <w:numPr>
          <w:ilvl w:val="0"/>
          <w:numId w:val="6"/>
        </w:numPr>
        <w:spacing w:after="0" w:line="240" w:lineRule="auto"/>
        <w:rPr>
          <w:rFonts w:eastAsia="Times New Roman"/>
          <w:color w:val="auto"/>
          <w:lang w:eastAsia="en-US"/>
        </w:rPr>
      </w:pPr>
      <w:r w:rsidRPr="00AB73F0">
        <w:rPr>
          <w:rFonts w:eastAsia="Times New Roman"/>
          <w:color w:val="auto"/>
          <w:lang w:eastAsia="en-US"/>
        </w:rPr>
        <w:t xml:space="preserve">ISARIC4C-ID will be used as the unique identifier.  ALL COG participants will be enrolled into ISARIC4C.  This means that the ISARIC4C-ID can be </w:t>
      </w:r>
      <w:proofErr w:type="gramStart"/>
      <w:r w:rsidRPr="00AB73F0">
        <w:rPr>
          <w:rFonts w:eastAsia="Times New Roman"/>
          <w:color w:val="auto"/>
          <w:lang w:eastAsia="en-US"/>
        </w:rPr>
        <w:t>used</w:t>
      </w:r>
      <w:proofErr w:type="gramEnd"/>
      <w:r w:rsidRPr="00AB73F0">
        <w:rPr>
          <w:rFonts w:eastAsia="Times New Roman"/>
          <w:color w:val="auto"/>
          <w:lang w:eastAsia="en-US"/>
        </w:rPr>
        <w:t xml:space="preserve"> and we can link to NHSD health records</w:t>
      </w:r>
    </w:p>
    <w:p w14:paraId="7497499F" w14:textId="77777777" w:rsidR="00F847E0" w:rsidRPr="00AB73F0" w:rsidRDefault="00F847E0" w:rsidP="00F847E0">
      <w:pPr>
        <w:numPr>
          <w:ilvl w:val="0"/>
          <w:numId w:val="6"/>
        </w:numPr>
        <w:spacing w:after="0" w:line="240" w:lineRule="auto"/>
        <w:rPr>
          <w:rFonts w:eastAsia="Times New Roman"/>
          <w:color w:val="auto"/>
          <w:lang w:eastAsia="en-US"/>
        </w:rPr>
      </w:pPr>
      <w:r w:rsidRPr="00AB73F0">
        <w:rPr>
          <w:rFonts w:eastAsia="Times New Roman"/>
          <w:color w:val="auto"/>
          <w:lang w:eastAsia="en-US"/>
        </w:rPr>
        <w:t>Data compartmentalised within EPCC prevents data being linked to other datasets held by EPCC without approval.  EPCC environment prevents copying or removal of data from the</w:t>
      </w:r>
      <w:r>
        <w:rPr>
          <w:rFonts w:eastAsia="Times New Roman"/>
          <w:color w:val="auto"/>
          <w:lang w:eastAsia="en-US"/>
        </w:rPr>
        <w:t xml:space="preserve"> relevant TRE.</w:t>
      </w:r>
    </w:p>
    <w:p w14:paraId="6AF05AC3" w14:textId="77777777" w:rsidR="00F847E0" w:rsidRPr="00AB73F0" w:rsidRDefault="00F847E0" w:rsidP="00F847E0">
      <w:pPr>
        <w:spacing w:after="0" w:line="240" w:lineRule="auto"/>
        <w:rPr>
          <w:rFonts w:eastAsiaTheme="minorHAnsi"/>
          <w:b/>
          <w:bCs/>
          <w:color w:val="auto"/>
          <w:lang w:eastAsia="en-US"/>
        </w:rPr>
      </w:pPr>
    </w:p>
    <w:p w14:paraId="21D6CA60" w14:textId="77777777" w:rsidR="00F847E0" w:rsidRPr="00AB73F0" w:rsidRDefault="00F847E0" w:rsidP="00F847E0">
      <w:pPr>
        <w:spacing w:after="0" w:line="240" w:lineRule="auto"/>
        <w:rPr>
          <w:rFonts w:eastAsiaTheme="minorHAnsi"/>
          <w:b/>
          <w:bCs/>
          <w:color w:val="auto"/>
          <w:lang w:eastAsia="en-US"/>
        </w:rPr>
      </w:pPr>
      <w:r w:rsidRPr="00AB73F0">
        <w:rPr>
          <w:rFonts w:eastAsiaTheme="minorHAnsi"/>
          <w:b/>
          <w:bCs/>
          <w:color w:val="auto"/>
          <w:lang w:eastAsia="en-US"/>
        </w:rPr>
        <w:t>Data Refresh rate:</w:t>
      </w:r>
    </w:p>
    <w:p w14:paraId="481E8F21" w14:textId="77777777" w:rsidR="00F847E0" w:rsidRPr="00AB73F0" w:rsidRDefault="00F847E0" w:rsidP="00F847E0">
      <w:pPr>
        <w:numPr>
          <w:ilvl w:val="0"/>
          <w:numId w:val="5"/>
        </w:numPr>
        <w:spacing w:after="0" w:line="240" w:lineRule="auto"/>
        <w:rPr>
          <w:rFonts w:eastAsiaTheme="minorHAnsi"/>
          <w:color w:val="auto"/>
          <w:lang w:eastAsia="en-US"/>
        </w:rPr>
      </w:pPr>
      <w:r w:rsidRPr="00AB73F0">
        <w:rPr>
          <w:rFonts w:eastAsiaTheme="minorHAnsi"/>
          <w:color w:val="auto"/>
          <w:lang w:eastAsia="en-US"/>
        </w:rPr>
        <w:t>Weekly refresh of the full dataset.</w:t>
      </w:r>
    </w:p>
    <w:p w14:paraId="5765BF0D" w14:textId="77777777" w:rsidR="00F847E0" w:rsidRPr="00AB73F0" w:rsidRDefault="00F847E0" w:rsidP="00F847E0">
      <w:pPr>
        <w:spacing w:after="0" w:line="240" w:lineRule="auto"/>
        <w:rPr>
          <w:rFonts w:eastAsiaTheme="minorHAnsi"/>
          <w:color w:val="auto"/>
          <w:lang w:eastAsia="en-US"/>
        </w:rPr>
      </w:pPr>
    </w:p>
    <w:p w14:paraId="755F3C4C" w14:textId="77777777" w:rsidR="00F847E0" w:rsidRPr="00AB73F0" w:rsidRDefault="00F847E0" w:rsidP="00F847E0">
      <w:pPr>
        <w:spacing w:after="0" w:line="240" w:lineRule="auto"/>
        <w:rPr>
          <w:rFonts w:eastAsiaTheme="minorHAnsi"/>
          <w:b/>
          <w:bCs/>
          <w:color w:val="auto"/>
          <w:lang w:eastAsia="en-US"/>
        </w:rPr>
      </w:pPr>
      <w:r w:rsidRPr="00AB73F0">
        <w:rPr>
          <w:rFonts w:eastAsiaTheme="minorHAnsi"/>
          <w:b/>
          <w:bCs/>
          <w:color w:val="auto"/>
          <w:lang w:eastAsia="en-US"/>
        </w:rPr>
        <w:t>GENERATION OF GENOMIC DATASET</w:t>
      </w:r>
    </w:p>
    <w:p w14:paraId="619922FF" w14:textId="77777777" w:rsidR="00F847E0" w:rsidRPr="00AB73F0" w:rsidRDefault="00F847E0" w:rsidP="00F847E0">
      <w:pPr>
        <w:numPr>
          <w:ilvl w:val="0"/>
          <w:numId w:val="5"/>
        </w:numPr>
        <w:spacing w:after="0" w:line="240" w:lineRule="auto"/>
        <w:rPr>
          <w:rFonts w:eastAsiaTheme="minorHAnsi"/>
          <w:color w:val="auto"/>
          <w:lang w:eastAsia="en-US"/>
        </w:rPr>
      </w:pPr>
      <w:r w:rsidRPr="00AB73F0">
        <w:rPr>
          <w:rFonts w:eastAsiaTheme="minorHAnsi"/>
          <w:color w:val="auto"/>
          <w:lang w:eastAsia="en-US"/>
        </w:rPr>
        <w:t>CLIMB-COVID (Cloud Infrastructure for Microbial Bioinformatics) holds the genomic sequence of all the SARS-CoV-2 samples that have been sequenced in the UK, along with basic metadata, under a pseudonymised COVID-19 Genomics UK Consortium identifier (COG-ID).</w:t>
      </w:r>
    </w:p>
    <w:p w14:paraId="4AE08659" w14:textId="77777777" w:rsidR="00F847E0" w:rsidRPr="00AB73F0" w:rsidRDefault="00F847E0" w:rsidP="00F847E0">
      <w:pPr>
        <w:numPr>
          <w:ilvl w:val="0"/>
          <w:numId w:val="5"/>
        </w:numPr>
        <w:spacing w:after="0" w:line="240" w:lineRule="auto"/>
        <w:rPr>
          <w:rFonts w:eastAsiaTheme="minorHAnsi"/>
          <w:color w:val="auto"/>
          <w:lang w:eastAsia="en-US"/>
        </w:rPr>
      </w:pPr>
      <w:r w:rsidRPr="00AB73F0">
        <w:rPr>
          <w:rFonts w:eastAsiaTheme="minorHAnsi"/>
          <w:color w:val="auto"/>
          <w:lang w:eastAsia="en-US"/>
        </w:rPr>
        <w:t>For cases registered in England or who were tested in England, UKHSA hold the information linking the COG-ID to the public health records.</w:t>
      </w:r>
    </w:p>
    <w:p w14:paraId="228EEBE3" w14:textId="77777777" w:rsidR="00F847E0" w:rsidRPr="00AB73F0" w:rsidRDefault="00F847E0" w:rsidP="00F847E0">
      <w:pPr>
        <w:numPr>
          <w:ilvl w:val="0"/>
          <w:numId w:val="5"/>
        </w:numPr>
        <w:spacing w:after="0" w:line="240" w:lineRule="auto"/>
        <w:rPr>
          <w:rFonts w:eastAsiaTheme="minorHAnsi"/>
          <w:color w:val="auto"/>
          <w:lang w:eastAsia="en-US"/>
        </w:rPr>
      </w:pPr>
      <w:proofErr w:type="gramStart"/>
      <w:r>
        <w:rPr>
          <w:rFonts w:eastAsiaTheme="minorHAnsi"/>
          <w:color w:val="auto"/>
          <w:lang w:eastAsia="en-US"/>
        </w:rPr>
        <w:t>Edinburgh ,</w:t>
      </w:r>
      <w:proofErr w:type="gramEnd"/>
      <w:r>
        <w:rPr>
          <w:rFonts w:eastAsiaTheme="minorHAnsi"/>
          <w:color w:val="auto"/>
          <w:lang w:eastAsia="en-US"/>
        </w:rPr>
        <w:t xml:space="preserve"> in its FCE, </w:t>
      </w:r>
      <w:r w:rsidRPr="00AB73F0">
        <w:rPr>
          <w:rFonts w:eastAsiaTheme="minorHAnsi"/>
          <w:color w:val="auto"/>
          <w:lang w:eastAsia="en-US"/>
        </w:rPr>
        <w:t>hold</w:t>
      </w:r>
      <w:r>
        <w:rPr>
          <w:rFonts w:eastAsiaTheme="minorHAnsi"/>
          <w:color w:val="auto"/>
          <w:lang w:eastAsia="en-US"/>
        </w:rPr>
        <w:t>s</w:t>
      </w:r>
      <w:r w:rsidRPr="00AB73F0">
        <w:rPr>
          <w:rFonts w:eastAsiaTheme="minorHAnsi"/>
          <w:color w:val="auto"/>
          <w:lang w:eastAsia="en-US"/>
        </w:rPr>
        <w:t xml:space="preserve"> multiple disparate datasets identified via an anonymised linkage key ‘ISARIC4C’ identifier.</w:t>
      </w:r>
    </w:p>
    <w:p w14:paraId="5FFC17FD" w14:textId="77777777" w:rsidR="00F847E0" w:rsidRDefault="00F847E0" w:rsidP="00F847E0">
      <w:pPr>
        <w:numPr>
          <w:ilvl w:val="0"/>
          <w:numId w:val="5"/>
        </w:numPr>
        <w:spacing w:after="0" w:line="240" w:lineRule="auto"/>
        <w:rPr>
          <w:rFonts w:eastAsiaTheme="minorHAnsi"/>
          <w:color w:val="auto"/>
          <w:lang w:eastAsia="en-US"/>
        </w:rPr>
      </w:pPr>
      <w:r w:rsidRPr="00AB73F0">
        <w:rPr>
          <w:rFonts w:eastAsiaTheme="minorHAnsi"/>
          <w:color w:val="auto"/>
          <w:lang w:eastAsia="en-US"/>
        </w:rPr>
        <w:t>Public Health Scotland (PHS)/</w:t>
      </w:r>
      <w:proofErr w:type="spellStart"/>
      <w:r w:rsidRPr="00AB73F0">
        <w:rPr>
          <w:rFonts w:eastAsiaTheme="minorHAnsi"/>
          <w:color w:val="auto"/>
          <w:lang w:eastAsia="en-US"/>
        </w:rPr>
        <w:t>eDRIS</w:t>
      </w:r>
      <w:proofErr w:type="spellEnd"/>
      <w:r w:rsidRPr="00AB73F0">
        <w:rPr>
          <w:rFonts w:eastAsiaTheme="minorHAnsi"/>
          <w:color w:val="auto"/>
          <w:lang w:eastAsia="en-US"/>
        </w:rPr>
        <w:t xml:space="preserve"> hold the information linking the ISARIC4C-ID to an NHS number.</w:t>
      </w:r>
    </w:p>
    <w:p w14:paraId="65312B69" w14:textId="77777777" w:rsidR="00F847E0" w:rsidRPr="00AB73F0" w:rsidRDefault="00F847E0" w:rsidP="00F847E0">
      <w:pPr>
        <w:spacing w:after="0" w:line="240" w:lineRule="auto"/>
        <w:ind w:left="720"/>
        <w:rPr>
          <w:rFonts w:eastAsiaTheme="minorHAnsi"/>
          <w:color w:val="auto"/>
          <w:lang w:eastAsia="en-US"/>
        </w:rPr>
      </w:pPr>
    </w:p>
    <w:p w14:paraId="2A5B4791" w14:textId="77777777" w:rsidR="00F847E0" w:rsidRPr="00AB73F0" w:rsidRDefault="00F847E0" w:rsidP="00F847E0">
      <w:pPr>
        <w:pStyle w:val="ListParagraph"/>
        <w:spacing w:after="0" w:line="240" w:lineRule="auto"/>
        <w:rPr>
          <w:rFonts w:eastAsiaTheme="minorHAnsi"/>
          <w:b/>
          <w:bCs/>
          <w:color w:val="auto"/>
          <w:lang w:eastAsia="en-US"/>
        </w:rPr>
      </w:pPr>
      <w:r w:rsidRPr="00AB73F0">
        <w:rPr>
          <w:rFonts w:eastAsiaTheme="minorHAnsi"/>
          <w:b/>
          <w:bCs/>
          <w:color w:val="auto"/>
          <w:lang w:eastAsia="en-US"/>
        </w:rPr>
        <w:lastRenderedPageBreak/>
        <w:t>Data processing:</w:t>
      </w:r>
    </w:p>
    <w:p w14:paraId="0AD55926" w14:textId="77777777" w:rsidR="00F847E0" w:rsidRPr="00AB73F0" w:rsidRDefault="00F847E0" w:rsidP="00F847E0">
      <w:pPr>
        <w:numPr>
          <w:ilvl w:val="0"/>
          <w:numId w:val="5"/>
        </w:numPr>
        <w:spacing w:after="0" w:line="240" w:lineRule="auto"/>
        <w:rPr>
          <w:rFonts w:eastAsiaTheme="minorHAnsi"/>
          <w:color w:val="auto"/>
          <w:lang w:eastAsia="en-US"/>
        </w:rPr>
      </w:pPr>
      <w:r w:rsidRPr="00AB73F0">
        <w:rPr>
          <w:rFonts w:eastAsiaTheme="minorHAnsi"/>
          <w:color w:val="auto"/>
          <w:lang w:eastAsia="en-US"/>
        </w:rPr>
        <w:t xml:space="preserve">UKHSA will process a defined dataset from CLIMB-COVID to replace the COG-ID identifier with ‘ISARIC4C-ID’.  </w:t>
      </w:r>
    </w:p>
    <w:p w14:paraId="35C9C79E" w14:textId="77777777" w:rsidR="00F847E0" w:rsidRPr="00AB73F0" w:rsidRDefault="00F847E0" w:rsidP="00F847E0">
      <w:pPr>
        <w:numPr>
          <w:ilvl w:val="0"/>
          <w:numId w:val="5"/>
        </w:numPr>
        <w:spacing w:after="0" w:line="240" w:lineRule="auto"/>
        <w:rPr>
          <w:rFonts w:eastAsiaTheme="minorHAnsi"/>
          <w:color w:val="auto"/>
          <w:lang w:eastAsia="en-US"/>
        </w:rPr>
      </w:pPr>
      <w:r w:rsidRPr="00AB73F0">
        <w:rPr>
          <w:rFonts w:eastAsiaTheme="minorHAnsi"/>
          <w:color w:val="auto"/>
          <w:lang w:eastAsia="en-US"/>
        </w:rPr>
        <w:t>To generate the ISARIC4C-ID, UKHSA will share the NHS numbers of the cohort of individuals with PHS/</w:t>
      </w:r>
      <w:proofErr w:type="spellStart"/>
      <w:r w:rsidRPr="00AB73F0">
        <w:rPr>
          <w:rFonts w:eastAsiaTheme="minorHAnsi"/>
          <w:color w:val="auto"/>
          <w:lang w:eastAsia="en-US"/>
        </w:rPr>
        <w:t>eDRIS</w:t>
      </w:r>
      <w:proofErr w:type="spellEnd"/>
      <w:r w:rsidRPr="00AB73F0">
        <w:rPr>
          <w:rFonts w:eastAsiaTheme="minorHAnsi"/>
          <w:color w:val="auto"/>
          <w:lang w:eastAsia="en-US"/>
        </w:rPr>
        <w:t xml:space="preserve">.  They will generate the ISARIC4C-ID and store the linkage information mapping the identifier to the NHS number.  </w:t>
      </w:r>
    </w:p>
    <w:p w14:paraId="18FBD6D0" w14:textId="77777777" w:rsidR="00F847E0" w:rsidRPr="00AB73F0" w:rsidRDefault="00F847E0" w:rsidP="00F847E0">
      <w:pPr>
        <w:numPr>
          <w:ilvl w:val="0"/>
          <w:numId w:val="5"/>
        </w:numPr>
        <w:spacing w:after="0" w:line="240" w:lineRule="auto"/>
        <w:rPr>
          <w:rFonts w:eastAsiaTheme="minorHAnsi"/>
          <w:color w:val="auto"/>
          <w:lang w:eastAsia="en-US"/>
        </w:rPr>
      </w:pPr>
      <w:r w:rsidRPr="00AB73F0">
        <w:rPr>
          <w:rFonts w:eastAsiaTheme="minorHAnsi"/>
          <w:color w:val="auto"/>
          <w:lang w:eastAsia="en-US"/>
        </w:rPr>
        <w:t xml:space="preserve">Information on the linkage between NHS number and ISARIC4C-ID will be returned to UKHSA.  </w:t>
      </w:r>
    </w:p>
    <w:p w14:paraId="106C97F2" w14:textId="77777777" w:rsidR="00F847E0" w:rsidRPr="00AB73F0" w:rsidRDefault="00F847E0" w:rsidP="00F847E0">
      <w:pPr>
        <w:numPr>
          <w:ilvl w:val="0"/>
          <w:numId w:val="5"/>
        </w:numPr>
        <w:spacing w:after="0" w:line="240" w:lineRule="auto"/>
        <w:rPr>
          <w:rFonts w:eastAsiaTheme="minorHAnsi"/>
          <w:color w:val="auto"/>
          <w:lang w:eastAsia="en-US"/>
        </w:rPr>
      </w:pPr>
      <w:r w:rsidRPr="00AB73F0">
        <w:rPr>
          <w:rFonts w:eastAsiaTheme="minorHAnsi"/>
          <w:color w:val="auto"/>
          <w:lang w:eastAsia="en-US"/>
        </w:rPr>
        <w:t>UKHSA will re</w:t>
      </w:r>
      <w:r>
        <w:rPr>
          <w:rFonts w:eastAsiaTheme="minorHAnsi"/>
          <w:color w:val="auto"/>
          <w:lang w:eastAsia="en-US"/>
        </w:rPr>
        <w:t xml:space="preserve"> </w:t>
      </w:r>
      <w:r w:rsidRPr="00AB73F0">
        <w:rPr>
          <w:rFonts w:eastAsiaTheme="minorHAnsi"/>
          <w:color w:val="auto"/>
          <w:lang w:eastAsia="en-US"/>
        </w:rPr>
        <w:t>identify the CLIMB-COVID dataset</w:t>
      </w:r>
    </w:p>
    <w:p w14:paraId="310DE31A" w14:textId="77777777" w:rsidR="00F847E0" w:rsidRPr="00AB73F0" w:rsidRDefault="00F847E0" w:rsidP="00F847E0">
      <w:pPr>
        <w:numPr>
          <w:ilvl w:val="1"/>
          <w:numId w:val="5"/>
        </w:numPr>
        <w:spacing w:after="0" w:line="240" w:lineRule="auto"/>
        <w:rPr>
          <w:rFonts w:eastAsiaTheme="minorHAnsi"/>
          <w:color w:val="auto"/>
          <w:lang w:eastAsia="en-US"/>
        </w:rPr>
      </w:pPr>
      <w:r w:rsidRPr="00AB73F0">
        <w:rPr>
          <w:rFonts w:eastAsiaTheme="minorHAnsi"/>
          <w:color w:val="auto"/>
          <w:lang w:eastAsia="en-US"/>
        </w:rPr>
        <w:t xml:space="preserve">The COG-ID will be removed and replaced with a person-level identifier – the ISARIC4C-ID </w:t>
      </w:r>
    </w:p>
    <w:p w14:paraId="7CCE1B28" w14:textId="77777777" w:rsidR="00F847E0" w:rsidRPr="00AB73F0" w:rsidRDefault="00F847E0" w:rsidP="00F847E0">
      <w:pPr>
        <w:numPr>
          <w:ilvl w:val="1"/>
          <w:numId w:val="5"/>
        </w:numPr>
        <w:spacing w:after="0" w:line="240" w:lineRule="auto"/>
        <w:rPr>
          <w:rFonts w:eastAsiaTheme="minorHAnsi"/>
          <w:color w:val="auto"/>
          <w:lang w:eastAsia="en-US"/>
        </w:rPr>
      </w:pPr>
      <w:r w:rsidRPr="00AB73F0">
        <w:rPr>
          <w:rFonts w:eastAsiaTheme="minorHAnsi"/>
          <w:color w:val="auto"/>
          <w:lang w:eastAsia="en-US"/>
        </w:rPr>
        <w:t>UKHSA will add a specimen-level identifier in case individuals have had multiple samples sequenced</w:t>
      </w:r>
    </w:p>
    <w:p w14:paraId="09F4CF03" w14:textId="77777777" w:rsidR="00F847E0" w:rsidRPr="00AB73F0" w:rsidRDefault="00F847E0" w:rsidP="00F847E0">
      <w:pPr>
        <w:numPr>
          <w:ilvl w:val="1"/>
          <w:numId w:val="5"/>
        </w:numPr>
        <w:spacing w:after="0" w:line="240" w:lineRule="auto"/>
        <w:rPr>
          <w:rFonts w:eastAsiaTheme="minorHAnsi"/>
          <w:color w:val="auto"/>
          <w:lang w:eastAsia="en-US"/>
        </w:rPr>
      </w:pPr>
      <w:r w:rsidRPr="00AB73F0">
        <w:rPr>
          <w:rFonts w:eastAsiaTheme="minorHAnsi"/>
          <w:color w:val="auto"/>
          <w:lang w:eastAsia="en-US"/>
        </w:rPr>
        <w:t xml:space="preserve">The de-identified dataset will be shared with the </w:t>
      </w:r>
      <w:r>
        <w:rPr>
          <w:rFonts w:eastAsiaTheme="minorHAnsi"/>
          <w:color w:val="auto"/>
          <w:lang w:eastAsia="en-US"/>
        </w:rPr>
        <w:t xml:space="preserve">Edinburgh’s FCE and PHS’s National Safe Haven </w:t>
      </w:r>
      <w:r w:rsidRPr="00AB73F0">
        <w:rPr>
          <w:rFonts w:eastAsiaTheme="minorHAnsi"/>
          <w:color w:val="auto"/>
          <w:lang w:eastAsia="en-US"/>
        </w:rPr>
        <w:t xml:space="preserve">via secure </w:t>
      </w:r>
      <w:proofErr w:type="spellStart"/>
      <w:r w:rsidRPr="00AB73F0">
        <w:rPr>
          <w:rFonts w:eastAsiaTheme="minorHAnsi"/>
          <w:color w:val="auto"/>
          <w:lang w:eastAsia="en-US"/>
        </w:rPr>
        <w:t>sFTP</w:t>
      </w:r>
      <w:proofErr w:type="spellEnd"/>
      <w:r w:rsidRPr="00AB73F0">
        <w:rPr>
          <w:rFonts w:eastAsiaTheme="minorHAnsi"/>
          <w:color w:val="auto"/>
          <w:lang w:eastAsia="en-US"/>
        </w:rPr>
        <w:t xml:space="preserve"> data transfer. </w:t>
      </w:r>
    </w:p>
    <w:p w14:paraId="0FB654C6" w14:textId="77777777" w:rsidR="00F847E0" w:rsidRPr="00AB73F0" w:rsidRDefault="00F847E0" w:rsidP="00F847E0">
      <w:pPr>
        <w:numPr>
          <w:ilvl w:val="0"/>
          <w:numId w:val="5"/>
        </w:numPr>
        <w:spacing w:after="0" w:line="240" w:lineRule="auto"/>
        <w:rPr>
          <w:rFonts w:eastAsiaTheme="minorHAnsi"/>
          <w:color w:val="auto"/>
          <w:lang w:eastAsia="en-US"/>
        </w:rPr>
      </w:pPr>
      <w:r w:rsidRPr="00AB73F0">
        <w:rPr>
          <w:rFonts w:eastAsiaTheme="minorHAnsi"/>
          <w:color w:val="auto"/>
          <w:lang w:eastAsia="en-US"/>
        </w:rPr>
        <w:t>Within the</w:t>
      </w:r>
      <w:r>
        <w:rPr>
          <w:rFonts w:eastAsiaTheme="minorHAnsi"/>
          <w:color w:val="auto"/>
          <w:lang w:eastAsia="en-US"/>
        </w:rPr>
        <w:t xml:space="preserve"> National Safe Haven,</w:t>
      </w:r>
      <w:r w:rsidRPr="00AB73F0">
        <w:rPr>
          <w:rFonts w:eastAsiaTheme="minorHAnsi"/>
          <w:color w:val="auto"/>
          <w:lang w:eastAsia="en-US"/>
        </w:rPr>
        <w:t xml:space="preserve"> the SARS-CoV-2 genomic data can be linked with other disparate clinical and epidemiological datasets, to support research studies.  Linkage to other datasets is based on the ISARIC4C-ID. </w:t>
      </w:r>
    </w:p>
    <w:p w14:paraId="60DEE99F" w14:textId="77777777" w:rsidR="00F847E0" w:rsidRPr="00AB73F0" w:rsidRDefault="00F847E0" w:rsidP="00F847E0">
      <w:pPr>
        <w:numPr>
          <w:ilvl w:val="0"/>
          <w:numId w:val="5"/>
        </w:numPr>
        <w:spacing w:after="0" w:line="240" w:lineRule="auto"/>
        <w:rPr>
          <w:rFonts w:eastAsiaTheme="minorHAnsi"/>
          <w:color w:val="auto"/>
          <w:lang w:eastAsia="en-US"/>
        </w:rPr>
      </w:pPr>
      <w:r w:rsidRPr="00AB73F0">
        <w:rPr>
          <w:rFonts w:eastAsiaTheme="minorHAnsi"/>
          <w:color w:val="auto"/>
          <w:lang w:eastAsia="en-US"/>
        </w:rPr>
        <w:t xml:space="preserve">Access to the genomic dataset in the </w:t>
      </w:r>
      <w:r>
        <w:rPr>
          <w:rFonts w:eastAsiaTheme="minorHAnsi"/>
          <w:color w:val="auto"/>
          <w:lang w:eastAsia="en-US"/>
        </w:rPr>
        <w:t xml:space="preserve">FCE </w:t>
      </w:r>
      <w:r w:rsidRPr="00AB73F0">
        <w:rPr>
          <w:rFonts w:eastAsiaTheme="minorHAnsi"/>
          <w:color w:val="auto"/>
          <w:lang w:eastAsia="en-US"/>
        </w:rPr>
        <w:t>will be dependent on an approval process that includes UKHSA authorisation.</w:t>
      </w:r>
    </w:p>
    <w:p w14:paraId="62B573B8" w14:textId="77777777" w:rsidR="00F847E0" w:rsidRPr="00AB73F0" w:rsidRDefault="00F847E0" w:rsidP="00F847E0">
      <w:pPr>
        <w:spacing w:after="0" w:line="240" w:lineRule="auto"/>
        <w:rPr>
          <w:rFonts w:eastAsiaTheme="minorHAnsi"/>
          <w:color w:val="auto"/>
          <w:lang w:eastAsia="en-US"/>
        </w:rPr>
      </w:pPr>
    </w:p>
    <w:p w14:paraId="66253674" w14:textId="77777777" w:rsidR="00F847E0" w:rsidRPr="00AB73F0" w:rsidRDefault="00F847E0" w:rsidP="00F847E0">
      <w:pPr>
        <w:keepNext/>
        <w:keepLines/>
        <w:numPr>
          <w:ilvl w:val="0"/>
          <w:numId w:val="1"/>
        </w:numPr>
        <w:tabs>
          <w:tab w:val="num" w:pos="360"/>
        </w:tabs>
        <w:spacing w:before="40" w:after="0" w:line="240" w:lineRule="auto"/>
        <w:outlineLvl w:val="1"/>
        <w:rPr>
          <w:rFonts w:eastAsiaTheme="majorEastAsia"/>
          <w:color w:val="2E74B5" w:themeColor="accent1" w:themeShade="BF"/>
          <w:sz w:val="26"/>
          <w:szCs w:val="26"/>
          <w:lang w:eastAsia="en-US"/>
        </w:rPr>
      </w:pPr>
      <w:bookmarkStart w:id="48" w:name="_Toc107302488"/>
      <w:r w:rsidRPr="00AB73F0">
        <w:rPr>
          <w:rFonts w:eastAsiaTheme="majorEastAsia"/>
          <w:color w:val="2E74B5" w:themeColor="accent1" w:themeShade="BF"/>
          <w:sz w:val="26"/>
          <w:szCs w:val="26"/>
          <w:lang w:eastAsia="en-US"/>
        </w:rPr>
        <w:t>Publication</w:t>
      </w:r>
      <w:bookmarkEnd w:id="48"/>
    </w:p>
    <w:p w14:paraId="3CA6ED76" w14:textId="77777777" w:rsidR="00F847E0" w:rsidRPr="00AB73F0" w:rsidRDefault="00F847E0" w:rsidP="00F847E0">
      <w:pPr>
        <w:numPr>
          <w:ilvl w:val="0"/>
          <w:numId w:val="3"/>
        </w:numPr>
        <w:spacing w:after="0" w:line="240" w:lineRule="auto"/>
        <w:rPr>
          <w:rFonts w:eastAsia="Times New Roman"/>
          <w:color w:val="auto"/>
          <w:lang w:eastAsia="en-US"/>
        </w:rPr>
      </w:pPr>
      <w:r w:rsidRPr="00AB73F0">
        <w:rPr>
          <w:rFonts w:eastAsia="Times New Roman"/>
          <w:color w:val="auto"/>
          <w:lang w:eastAsia="en-US"/>
        </w:rPr>
        <w:t xml:space="preserve">Publications and citations must follow the principles outlined in the COG publication policy.  </w:t>
      </w:r>
    </w:p>
    <w:p w14:paraId="6AF0A23A" w14:textId="77777777" w:rsidR="00F847E0" w:rsidRDefault="00F847E0" w:rsidP="00F847E0">
      <w:pPr>
        <w:numPr>
          <w:ilvl w:val="0"/>
          <w:numId w:val="3"/>
        </w:numPr>
        <w:spacing w:after="0" w:line="240" w:lineRule="auto"/>
        <w:rPr>
          <w:rFonts w:eastAsia="Times New Roman"/>
          <w:color w:val="auto"/>
          <w:lang w:eastAsia="en-US"/>
        </w:rPr>
      </w:pPr>
      <w:r w:rsidRPr="00AB73F0">
        <w:rPr>
          <w:rFonts w:eastAsia="Times New Roman"/>
          <w:color w:val="auto"/>
          <w:lang w:eastAsia="en-US"/>
        </w:rPr>
        <w:t>Publications should appropriately acknowledge contributions made by UKHSA &amp; COG-UK.</w:t>
      </w:r>
    </w:p>
    <w:p w14:paraId="2C8C8D86" w14:textId="6D17A06B" w:rsidR="00F847E0" w:rsidRDefault="00F847E0" w:rsidP="00F847E0">
      <w:pPr>
        <w:numPr>
          <w:ilvl w:val="0"/>
          <w:numId w:val="3"/>
        </w:numPr>
        <w:spacing w:after="0" w:line="240" w:lineRule="auto"/>
        <w:rPr>
          <w:rFonts w:eastAsia="Times New Roman"/>
          <w:color w:val="auto"/>
          <w:lang w:eastAsia="en-US"/>
        </w:rPr>
      </w:pPr>
      <w:r w:rsidRPr="00AB73F0">
        <w:rPr>
          <w:rFonts w:eastAsia="Times New Roman"/>
          <w:color w:val="auto"/>
          <w:lang w:eastAsia="en-US"/>
        </w:rPr>
        <w:t>The Joint Data Controllers shall agree a Publication Policy in terms consistent with the publication policy for the ISARIC4C Study forming part of the Protocol</w:t>
      </w:r>
    </w:p>
    <w:p w14:paraId="3E72087B" w14:textId="2A768A5D" w:rsidR="00FC6D62" w:rsidRDefault="00FC6D62" w:rsidP="00FC6D62">
      <w:pPr>
        <w:spacing w:after="0" w:line="240" w:lineRule="auto"/>
        <w:rPr>
          <w:rFonts w:eastAsia="Times New Roman"/>
          <w:color w:val="auto"/>
          <w:lang w:eastAsia="en-US"/>
        </w:rPr>
      </w:pPr>
    </w:p>
    <w:p w14:paraId="5072E7DD" w14:textId="0C2CE4F3" w:rsidR="006D1817" w:rsidRDefault="006D1817" w:rsidP="00FC6D62">
      <w:pPr>
        <w:spacing w:after="0" w:line="240" w:lineRule="auto"/>
        <w:rPr>
          <w:rFonts w:eastAsia="Times New Roman"/>
          <w:color w:val="auto"/>
          <w:lang w:eastAsia="en-US"/>
        </w:rPr>
      </w:pPr>
    </w:p>
    <w:p w14:paraId="0ACF1BF3" w14:textId="77777777" w:rsidR="00AF101B" w:rsidRDefault="00AF101B" w:rsidP="00AF101B">
      <w:r>
        <w:t>Project specific arrangements (include/</w:t>
      </w:r>
      <w:proofErr w:type="gramStart"/>
      <w:r>
        <w:t>exclude:</w:t>
      </w:r>
      <w:proofErr w:type="gramEnd"/>
      <w:r>
        <w:t xml:space="preserve"> check if data access team have started this)</w:t>
      </w:r>
    </w:p>
    <w:p w14:paraId="466FEC01" w14:textId="77777777" w:rsidR="00AF101B" w:rsidRDefault="00AF101B" w:rsidP="00AF101B">
      <w:pPr>
        <w:rPr>
          <w:rFonts w:ascii="Calibri" w:eastAsiaTheme="minorHAnsi" w:hAnsi="Calibri" w:cs="Calibri"/>
          <w:color w:val="1F497D"/>
          <w:lang w:eastAsia="en-US"/>
        </w:rPr>
      </w:pPr>
      <w:r>
        <w:rPr>
          <w:rFonts w:ascii="Calibri" w:hAnsi="Calibri" w:cs="Calibri"/>
          <w:color w:val="1F497D"/>
          <w:lang w:eastAsia="en-US"/>
        </w:rPr>
        <w:t xml:space="preserve">To add named individuals to </w:t>
      </w:r>
      <w:proofErr w:type="spellStart"/>
      <w:r>
        <w:rPr>
          <w:rFonts w:ascii="Calibri" w:hAnsi="Calibri" w:cs="Calibri"/>
          <w:color w:val="1F497D"/>
          <w:lang w:eastAsia="en-US"/>
        </w:rPr>
        <w:t>to</w:t>
      </w:r>
      <w:proofErr w:type="spellEnd"/>
      <w:r>
        <w:rPr>
          <w:rFonts w:ascii="Calibri" w:hAnsi="Calibri" w:cs="Calibri"/>
          <w:color w:val="1F497D"/>
          <w:lang w:eastAsia="en-US"/>
        </w:rPr>
        <w:t xml:space="preserve"> project folder 1920-0273, they first need to be added to the PBPP application via an </w:t>
      </w:r>
      <w:hyperlink r:id="rId31" w:history="1">
        <w:r>
          <w:rPr>
            <w:rStyle w:val="Hyperlink"/>
            <w:rFonts w:ascii="Calibri" w:hAnsi="Calibri" w:cs="Calibri"/>
            <w:lang w:eastAsia="en-US"/>
          </w:rPr>
          <w:t>amendment</w:t>
        </w:r>
      </w:hyperlink>
      <w:r>
        <w:rPr>
          <w:rFonts w:ascii="Calibri" w:hAnsi="Calibri" w:cs="Calibri"/>
          <w:color w:val="1F497D"/>
          <w:lang w:eastAsia="en-US"/>
        </w:rPr>
        <w:t xml:space="preserve"> which </w:t>
      </w:r>
      <w:proofErr w:type="spellStart"/>
      <w:r>
        <w:rPr>
          <w:rFonts w:ascii="Calibri" w:hAnsi="Calibri" w:cs="Calibri"/>
          <w:color w:val="1F497D"/>
          <w:lang w:eastAsia="en-US"/>
        </w:rPr>
        <w:t>eDRIScan</w:t>
      </w:r>
      <w:proofErr w:type="spellEnd"/>
      <w:r>
        <w:rPr>
          <w:rFonts w:ascii="Calibri" w:hAnsi="Calibri" w:cs="Calibri"/>
          <w:color w:val="1F497D"/>
          <w:lang w:eastAsia="en-US"/>
        </w:rPr>
        <w:t xml:space="preserve"> approve and notify PBPP of the additional researchers. For their access they must have completed one of the approved PBPP IG training, which is usually the MRC course. Please send copies of the MRC quiz and screenshot of completion of the modules with the amendment. To set up their safe haven accounts, please provide the below: </w:t>
      </w:r>
    </w:p>
    <w:p w14:paraId="4EBDBB14" w14:textId="77777777" w:rsidR="00AF101B" w:rsidRDefault="00AF101B" w:rsidP="00AF101B">
      <w:pPr>
        <w:rPr>
          <w:rFonts w:ascii="Calibri" w:hAnsi="Calibri" w:cs="Calibri"/>
          <w:color w:val="1F497D"/>
          <w:lang w:eastAsia="en-US"/>
        </w:rPr>
      </w:pPr>
    </w:p>
    <w:p w14:paraId="5FBECA80" w14:textId="77777777" w:rsidR="00AF101B" w:rsidRDefault="00AF101B" w:rsidP="00AF101B">
      <w:pPr>
        <w:pStyle w:val="ListParagraph"/>
        <w:numPr>
          <w:ilvl w:val="0"/>
          <w:numId w:val="48"/>
        </w:numPr>
        <w:spacing w:after="0" w:line="240" w:lineRule="auto"/>
        <w:contextualSpacing w:val="0"/>
        <w:rPr>
          <w:rFonts w:ascii="Calibri" w:hAnsi="Calibri" w:cs="Calibri"/>
          <w:color w:val="1F497D"/>
          <w:lang w:eastAsia="en-US"/>
        </w:rPr>
      </w:pPr>
      <w:r>
        <w:rPr>
          <w:rFonts w:ascii="Calibri" w:hAnsi="Calibri" w:cs="Calibri"/>
          <w:color w:val="1F497D"/>
          <w:lang w:eastAsia="en-US"/>
        </w:rPr>
        <w:t>Mobile numbers</w:t>
      </w:r>
    </w:p>
    <w:p w14:paraId="356B8158" w14:textId="77777777" w:rsidR="00AF101B" w:rsidRDefault="00AF101B" w:rsidP="00AF101B">
      <w:pPr>
        <w:pStyle w:val="ListParagraph"/>
        <w:numPr>
          <w:ilvl w:val="0"/>
          <w:numId w:val="48"/>
        </w:numPr>
        <w:spacing w:after="0" w:line="240" w:lineRule="auto"/>
        <w:contextualSpacing w:val="0"/>
        <w:rPr>
          <w:rFonts w:ascii="Calibri" w:hAnsi="Calibri" w:cs="Calibri"/>
          <w:color w:val="1F497D"/>
          <w:lang w:eastAsia="en-US"/>
        </w:rPr>
      </w:pPr>
      <w:r>
        <w:rPr>
          <w:rFonts w:ascii="Calibri" w:hAnsi="Calibri" w:cs="Calibri"/>
          <w:color w:val="1F497D"/>
          <w:lang w:eastAsia="en-US"/>
        </w:rPr>
        <w:t xml:space="preserve">Read and return fully signed </w:t>
      </w:r>
      <w:hyperlink r:id="rId32" w:history="1">
        <w:proofErr w:type="spellStart"/>
        <w:r>
          <w:rPr>
            <w:rStyle w:val="Hyperlink"/>
            <w:rFonts w:ascii="Calibri" w:hAnsi="Calibri" w:cs="Calibri"/>
            <w:lang w:eastAsia="en-US"/>
          </w:rPr>
          <w:t>eDRIS</w:t>
        </w:r>
        <w:proofErr w:type="spellEnd"/>
        <w:r>
          <w:rPr>
            <w:rStyle w:val="Hyperlink"/>
            <w:rFonts w:ascii="Calibri" w:hAnsi="Calibri" w:cs="Calibri"/>
            <w:lang w:eastAsia="en-US"/>
          </w:rPr>
          <w:t xml:space="preserve"> User Agreement</w:t>
        </w:r>
      </w:hyperlink>
    </w:p>
    <w:p w14:paraId="784DD592" w14:textId="77777777" w:rsidR="00AF101B" w:rsidRDefault="00AF101B" w:rsidP="00AF101B"/>
    <w:p w14:paraId="5D07429D" w14:textId="77777777" w:rsidR="00AF101B" w:rsidRDefault="00AF101B" w:rsidP="00AF101B">
      <w:pPr>
        <w:rPr>
          <w:rFonts w:ascii="Calibri" w:eastAsiaTheme="minorHAnsi" w:hAnsi="Calibri" w:cs="Calibri"/>
          <w:color w:val="1F497D"/>
          <w:lang w:eastAsia="en-US"/>
        </w:rPr>
      </w:pPr>
      <w:r>
        <w:rPr>
          <w:color w:val="1F497D"/>
          <w:lang w:eastAsia="en-US"/>
        </w:rPr>
        <w:t xml:space="preserve">To copy scripts from one project space to another, this is something </w:t>
      </w:r>
      <w:commentRangeStart w:id="49"/>
      <w:r>
        <w:rPr>
          <w:color w:val="1F497D"/>
          <w:lang w:eastAsia="en-US"/>
        </w:rPr>
        <w:t>I</w:t>
      </w:r>
      <w:commentRangeEnd w:id="49"/>
      <w:r w:rsidR="00D317CF">
        <w:rPr>
          <w:rStyle w:val="CommentReference"/>
          <w:rFonts w:asciiTheme="minorHAnsi" w:eastAsiaTheme="minorHAnsi" w:hAnsiTheme="minorHAnsi" w:cstheme="minorBidi"/>
          <w:color w:val="auto"/>
          <w:lang w:eastAsia="en-US"/>
        </w:rPr>
        <w:commentReference w:id="49"/>
      </w:r>
      <w:r>
        <w:rPr>
          <w:color w:val="1F497D"/>
          <w:lang w:eastAsia="en-US"/>
        </w:rPr>
        <w:t xml:space="preserve"> can do and there is no requirement to fill out any forms. Let me know if they are ready so I can copy them </w:t>
      </w:r>
      <w:proofErr w:type="gramStart"/>
      <w:r>
        <w:rPr>
          <w:color w:val="1F497D"/>
          <w:lang w:eastAsia="en-US"/>
        </w:rPr>
        <w:t>across</w:t>
      </w:r>
      <w:proofErr w:type="gramEnd"/>
      <w:r>
        <w:rPr>
          <w:color w:val="1F497D"/>
          <w:lang w:eastAsia="en-US"/>
        </w:rPr>
        <w:t xml:space="preserve"> so they are there for when you get access to 1920-0273. </w:t>
      </w:r>
    </w:p>
    <w:p w14:paraId="3157E82A" w14:textId="77777777" w:rsidR="00AF101B" w:rsidRDefault="00AF101B" w:rsidP="00FC6D62">
      <w:pPr>
        <w:spacing w:after="0" w:line="240" w:lineRule="auto"/>
        <w:rPr>
          <w:rFonts w:eastAsia="Times New Roman"/>
          <w:color w:val="auto"/>
          <w:lang w:eastAsia="en-US"/>
        </w:rPr>
        <w:sectPr w:rsidR="00AF101B">
          <w:pgSz w:w="11906" w:h="16838"/>
          <w:pgMar w:top="1440" w:right="1440" w:bottom="1440" w:left="1440" w:header="708" w:footer="708" w:gutter="0"/>
          <w:cols w:space="708"/>
          <w:docGrid w:linePitch="360"/>
        </w:sectPr>
      </w:pPr>
    </w:p>
    <w:p w14:paraId="60C14AA6" w14:textId="344AB89D" w:rsidR="00FC6D62" w:rsidRDefault="006D1817" w:rsidP="006D1817">
      <w:pPr>
        <w:pStyle w:val="Heading1"/>
        <w:rPr>
          <w:lang w:eastAsia="en-US"/>
        </w:rPr>
      </w:pPr>
      <w:bookmarkStart w:id="50" w:name="_Toc107302489"/>
      <w:commentRangeStart w:id="51"/>
      <w:r>
        <w:rPr>
          <w:lang w:eastAsia="en-US"/>
        </w:rPr>
        <w:lastRenderedPageBreak/>
        <w:t xml:space="preserve">How will I know when data I require for my analysis is available? </w:t>
      </w:r>
      <w:commentRangeEnd w:id="51"/>
      <w:r w:rsidR="00040D93">
        <w:rPr>
          <w:rStyle w:val="CommentReference"/>
          <w:rFonts w:asciiTheme="minorHAnsi" w:eastAsiaTheme="minorHAnsi" w:hAnsiTheme="minorHAnsi" w:cstheme="minorBidi"/>
          <w:b w:val="0"/>
          <w:bCs w:val="0"/>
          <w:color w:val="auto"/>
          <w:lang w:eastAsia="en-US"/>
        </w:rPr>
        <w:commentReference w:id="51"/>
      </w:r>
      <w:r>
        <w:rPr>
          <w:lang w:eastAsia="en-US"/>
        </w:rPr>
        <w:t>And where it can be found?</w:t>
      </w:r>
      <w:bookmarkEnd w:id="50"/>
    </w:p>
    <w:p w14:paraId="3193FD6A" w14:textId="7B7CFE6D" w:rsidR="00040D93" w:rsidRDefault="00040D93" w:rsidP="006D1817">
      <w:pPr>
        <w:rPr>
          <w:lang w:eastAsia="en-US"/>
        </w:rPr>
      </w:pPr>
    </w:p>
    <w:p w14:paraId="6620E883" w14:textId="5C44CB9F" w:rsidR="00ED730C" w:rsidRDefault="00ED730C" w:rsidP="006D1817">
      <w:pPr>
        <w:rPr>
          <w:lang w:eastAsia="en-US"/>
        </w:rPr>
      </w:pPr>
      <w:r>
        <w:rPr>
          <w:lang w:eastAsia="en-US"/>
        </w:rPr>
        <w:t xml:space="preserve">Need to add ideas around </w:t>
      </w:r>
      <w:r w:rsidR="00C63E40">
        <w:rPr>
          <w:lang w:eastAsia="en-US"/>
        </w:rPr>
        <w:t xml:space="preserve">broad </w:t>
      </w:r>
      <w:r>
        <w:rPr>
          <w:lang w:eastAsia="en-US"/>
        </w:rPr>
        <w:t>communications:</w:t>
      </w:r>
    </w:p>
    <w:p w14:paraId="676127FA" w14:textId="1ADA0150" w:rsidR="00ED730C" w:rsidRDefault="00ED730C" w:rsidP="006D1817">
      <w:pPr>
        <w:rPr>
          <w:lang w:eastAsia="en-US"/>
        </w:rPr>
      </w:pPr>
      <w:r>
        <w:rPr>
          <w:lang w:eastAsia="en-US"/>
        </w:rPr>
        <w:t>HDR UK Innovation Gateway</w:t>
      </w:r>
    </w:p>
    <w:p w14:paraId="38711016" w14:textId="28CDBA3E" w:rsidR="00ED730C" w:rsidRDefault="00ED730C" w:rsidP="006D1817">
      <w:pPr>
        <w:rPr>
          <w:lang w:eastAsia="en-US"/>
        </w:rPr>
      </w:pPr>
      <w:r>
        <w:rPr>
          <w:lang w:eastAsia="en-US"/>
        </w:rPr>
        <w:t>ODAP wiki</w:t>
      </w:r>
    </w:p>
    <w:p w14:paraId="776E95FE" w14:textId="51F862D4" w:rsidR="00ED730C" w:rsidRDefault="00ED730C" w:rsidP="006D1817">
      <w:pPr>
        <w:rPr>
          <w:lang w:eastAsia="en-US"/>
        </w:rPr>
      </w:pPr>
      <w:r>
        <w:rPr>
          <w:lang w:eastAsia="en-US"/>
        </w:rPr>
        <w:t>ODAP website/alerts</w:t>
      </w:r>
    </w:p>
    <w:p w14:paraId="546488F4" w14:textId="31A00306" w:rsidR="00ED730C" w:rsidRDefault="00ED730C" w:rsidP="006D1817">
      <w:pPr>
        <w:rPr>
          <w:lang w:eastAsia="en-US"/>
        </w:rPr>
      </w:pPr>
      <w:r>
        <w:rPr>
          <w:lang w:eastAsia="en-US"/>
        </w:rPr>
        <w:t>Email alerts</w:t>
      </w:r>
    </w:p>
    <w:p w14:paraId="15854250" w14:textId="6EE460F7" w:rsidR="00040D93" w:rsidRDefault="00040D93" w:rsidP="006D1817">
      <w:pPr>
        <w:rPr>
          <w:lang w:eastAsia="en-US"/>
        </w:rPr>
      </w:pPr>
    </w:p>
    <w:p w14:paraId="4A68CDC1" w14:textId="545635E1" w:rsidR="00C63E40" w:rsidRDefault="00C63E40" w:rsidP="006D1817">
      <w:pPr>
        <w:rPr>
          <w:lang w:eastAsia="en-US"/>
        </w:rPr>
      </w:pPr>
      <w:r>
        <w:rPr>
          <w:lang w:eastAsia="en-US"/>
        </w:rPr>
        <w:t>Ideas around data extracts communications?</w:t>
      </w:r>
    </w:p>
    <w:p w14:paraId="77B11544" w14:textId="67FD233D" w:rsidR="006D1817" w:rsidRDefault="006D1817" w:rsidP="006D1817">
      <w:pPr>
        <w:rPr>
          <w:lang w:eastAsia="en-US"/>
        </w:rPr>
      </w:pPr>
      <w:r>
        <w:rPr>
          <w:lang w:eastAsia="en-US"/>
        </w:rPr>
        <w:t>ISARIC4C data file imports</w:t>
      </w:r>
      <w:r w:rsidR="00ED730C">
        <w:rPr>
          <w:lang w:eastAsia="en-US"/>
        </w:rPr>
        <w:t>: via Lucy Norris (how communicate – see above)</w:t>
      </w:r>
    </w:p>
    <w:p w14:paraId="33AD4642" w14:textId="72D588CA" w:rsidR="006D1817" w:rsidRDefault="006D1817" w:rsidP="006D1817">
      <w:pPr>
        <w:rPr>
          <w:lang w:eastAsia="en-US"/>
        </w:rPr>
      </w:pPr>
      <w:r>
        <w:rPr>
          <w:lang w:eastAsia="en-US"/>
        </w:rPr>
        <w:t>VOC data</w:t>
      </w:r>
      <w:r w:rsidR="00ED730C">
        <w:rPr>
          <w:lang w:eastAsia="en-US"/>
        </w:rPr>
        <w:t xml:space="preserve"> </w:t>
      </w:r>
    </w:p>
    <w:p w14:paraId="0A362FA5" w14:textId="648ECF11" w:rsidR="006D1817" w:rsidRPr="006D1817" w:rsidRDefault="006D1817" w:rsidP="006D1817">
      <w:pPr>
        <w:rPr>
          <w:lang w:eastAsia="en-US"/>
        </w:rPr>
      </w:pPr>
      <w:r>
        <w:rPr>
          <w:lang w:eastAsia="en-US"/>
        </w:rPr>
        <w:t>NIMS data</w:t>
      </w:r>
    </w:p>
    <w:p w14:paraId="3D86F0A6" w14:textId="3538E494" w:rsidR="006D1817" w:rsidRDefault="006D1817" w:rsidP="006D1817">
      <w:pPr>
        <w:rPr>
          <w:lang w:eastAsia="en-US"/>
        </w:rPr>
      </w:pPr>
    </w:p>
    <w:p w14:paraId="62A5C86C" w14:textId="77777777" w:rsidR="006D1817" w:rsidRPr="006D1817" w:rsidRDefault="006D1817" w:rsidP="006D1817">
      <w:pPr>
        <w:rPr>
          <w:lang w:eastAsia="en-US"/>
        </w:rPr>
      </w:pPr>
    </w:p>
    <w:p w14:paraId="1E716104" w14:textId="77777777" w:rsidR="006D1817" w:rsidRDefault="006D1817" w:rsidP="00FC6D62">
      <w:pPr>
        <w:spacing w:after="0" w:line="240" w:lineRule="auto"/>
        <w:rPr>
          <w:rFonts w:eastAsia="Times New Roman"/>
          <w:color w:val="auto"/>
          <w:lang w:eastAsia="en-US"/>
        </w:rPr>
        <w:sectPr w:rsidR="006D1817">
          <w:pgSz w:w="11906" w:h="16838"/>
          <w:pgMar w:top="1440" w:right="1440" w:bottom="1440" w:left="1440" w:header="708" w:footer="708" w:gutter="0"/>
          <w:cols w:space="708"/>
          <w:docGrid w:linePitch="360"/>
        </w:sectPr>
      </w:pPr>
    </w:p>
    <w:p w14:paraId="20A6CACF" w14:textId="161BFE18" w:rsidR="00FC6D62" w:rsidRDefault="00FC6D62" w:rsidP="00FC6D62">
      <w:pPr>
        <w:pStyle w:val="Heading1"/>
        <w:rPr>
          <w:lang w:eastAsia="en-US"/>
        </w:rPr>
      </w:pPr>
      <w:bookmarkStart w:id="52" w:name="_Toc107302490"/>
      <w:r>
        <w:rPr>
          <w:lang w:eastAsia="en-US"/>
        </w:rPr>
        <w:lastRenderedPageBreak/>
        <w:t>How can I transfer my data files…?</w:t>
      </w:r>
      <w:r w:rsidR="003A5E75">
        <w:rPr>
          <w:lang w:eastAsia="en-US"/>
        </w:rPr>
        <w:t xml:space="preserve"> (not outputs but for further analyses)</w:t>
      </w:r>
      <w:bookmarkEnd w:id="52"/>
    </w:p>
    <w:p w14:paraId="0FC8FDE2" w14:textId="2872B1C9" w:rsidR="00FC6D62" w:rsidRDefault="00FC6D62" w:rsidP="00FC6D62">
      <w:pPr>
        <w:rPr>
          <w:lang w:eastAsia="en-US"/>
        </w:rPr>
      </w:pPr>
    </w:p>
    <w:p w14:paraId="531B30CE" w14:textId="064C8062" w:rsidR="00D317CF" w:rsidRDefault="00D317CF" w:rsidP="00FC6D62">
      <w:pPr>
        <w:rPr>
          <w:lang w:eastAsia="en-US"/>
        </w:rPr>
      </w:pPr>
      <w:r>
        <w:rPr>
          <w:lang w:eastAsia="en-US"/>
        </w:rPr>
        <w:t xml:space="preserve">Refer to: </w:t>
      </w:r>
      <w:hyperlink r:id="rId33" w:history="1">
        <w:r>
          <w:rPr>
            <w:rStyle w:val="Hyperlink"/>
          </w:rPr>
          <w:t>ISARIC4C Data Transfer Processv1.docx</w:t>
        </w:r>
      </w:hyperlink>
    </w:p>
    <w:p w14:paraId="739C0A0D" w14:textId="77777777" w:rsidR="003A5E75" w:rsidRDefault="003A5E75" w:rsidP="00FC6D62">
      <w:pPr>
        <w:rPr>
          <w:lang w:eastAsia="en-US"/>
        </w:rPr>
        <w:sectPr w:rsidR="003A5E75">
          <w:pgSz w:w="11906" w:h="16838"/>
          <w:pgMar w:top="1440" w:right="1440" w:bottom="1440" w:left="1440" w:header="708" w:footer="708" w:gutter="0"/>
          <w:cols w:space="708"/>
          <w:docGrid w:linePitch="360"/>
        </w:sectPr>
      </w:pPr>
    </w:p>
    <w:p w14:paraId="23433029" w14:textId="433077E8" w:rsidR="003A5E75" w:rsidRDefault="003A5E75" w:rsidP="003A5E75">
      <w:pPr>
        <w:pStyle w:val="Heading1"/>
        <w:rPr>
          <w:lang w:eastAsia="en-US"/>
        </w:rPr>
      </w:pPr>
      <w:bookmarkStart w:id="53" w:name="_Toc107302491"/>
      <w:r>
        <w:rPr>
          <w:lang w:eastAsia="en-US"/>
        </w:rPr>
        <w:lastRenderedPageBreak/>
        <w:t>How can I get outputs from ODAP?</w:t>
      </w:r>
      <w:bookmarkEnd w:id="53"/>
    </w:p>
    <w:p w14:paraId="3574C93D" w14:textId="0DB36F35" w:rsidR="003A5E75" w:rsidRDefault="003A5E75" w:rsidP="003A5E75">
      <w:pPr>
        <w:rPr>
          <w:lang w:eastAsia="en-US"/>
        </w:rPr>
      </w:pPr>
    </w:p>
    <w:p w14:paraId="55AB1271" w14:textId="77777777" w:rsidR="00040D93" w:rsidRDefault="00040D93" w:rsidP="00040D93">
      <w:pPr>
        <w:rPr>
          <w:lang w:eastAsia="en-US"/>
        </w:rPr>
      </w:pPr>
      <w:r>
        <w:rPr>
          <w:lang w:eastAsia="en-US"/>
        </w:rPr>
        <w:t>Refer to:</w:t>
      </w:r>
    </w:p>
    <w:p w14:paraId="1EEF57B0" w14:textId="77777777" w:rsidR="00040D93" w:rsidRDefault="00965BC0" w:rsidP="00040D93">
      <w:hyperlink r:id="rId34" w:history="1">
        <w:r w:rsidR="00040D93">
          <w:rPr>
            <w:rStyle w:val="Hyperlink"/>
          </w:rPr>
          <w:t>NA National Safe Haven Statistical Disclosure v5.docx</w:t>
        </w:r>
      </w:hyperlink>
    </w:p>
    <w:p w14:paraId="5F03BE39" w14:textId="77777777" w:rsidR="00040D93" w:rsidRDefault="00965BC0" w:rsidP="00040D93">
      <w:hyperlink r:id="rId35" w:history="1">
        <w:r w:rsidR="00040D93">
          <w:rPr>
            <w:rStyle w:val="Hyperlink"/>
          </w:rPr>
          <w:t>FCS Output Request Form - 20220608.docx</w:t>
        </w:r>
      </w:hyperlink>
    </w:p>
    <w:p w14:paraId="2DA56EE5" w14:textId="77777777" w:rsidR="00040D93" w:rsidRDefault="00040D93" w:rsidP="00040D93">
      <w:pPr>
        <w:rPr>
          <w:lang w:eastAsia="en-US"/>
        </w:rPr>
      </w:pPr>
    </w:p>
    <w:p w14:paraId="359620F8" w14:textId="4CDED0E9" w:rsidR="00FC6D62" w:rsidRPr="00FC6D62" w:rsidRDefault="00FC6D62" w:rsidP="00FC6D62">
      <w:pPr>
        <w:rPr>
          <w:lang w:eastAsia="en-US"/>
        </w:rPr>
      </w:pPr>
    </w:p>
    <w:p w14:paraId="271E0A4C" w14:textId="31266462" w:rsidR="00721167" w:rsidRDefault="00721167"/>
    <w:p w14:paraId="3F4D843B" w14:textId="77777777" w:rsidR="00721167" w:rsidRDefault="00721167">
      <w:pPr>
        <w:sectPr w:rsidR="00721167">
          <w:pgSz w:w="11906" w:h="16838"/>
          <w:pgMar w:top="1440" w:right="1440" w:bottom="1440" w:left="1440" w:header="708" w:footer="708" w:gutter="0"/>
          <w:cols w:space="708"/>
          <w:docGrid w:linePitch="360"/>
        </w:sectPr>
      </w:pPr>
    </w:p>
    <w:p w14:paraId="28E5BFD8" w14:textId="30F09AD1" w:rsidR="00721167" w:rsidRDefault="00721167" w:rsidP="00721167">
      <w:pPr>
        <w:pStyle w:val="Heading1"/>
      </w:pPr>
      <w:bookmarkStart w:id="54" w:name="_Toc107302492"/>
      <w:r>
        <w:lastRenderedPageBreak/>
        <w:t>How is ODAP communicated?  Where can I refer people to about ODAP?</w:t>
      </w:r>
      <w:bookmarkEnd w:id="54"/>
    </w:p>
    <w:p w14:paraId="197005F1" w14:textId="3C180DD5" w:rsidR="00721167" w:rsidRDefault="00721167" w:rsidP="00721167"/>
    <w:p w14:paraId="01D768DE" w14:textId="5E220E66" w:rsidR="00040D93" w:rsidRDefault="00040D93" w:rsidP="00721167">
      <w:r>
        <w:t>See also chapter 13 (may be merge the two chapters?)</w:t>
      </w:r>
    </w:p>
    <w:p w14:paraId="15D466E9" w14:textId="71AB221C" w:rsidR="00721167" w:rsidRDefault="00721167" w:rsidP="00721167"/>
    <w:p w14:paraId="2E7A029E" w14:textId="57B75471" w:rsidR="00721167" w:rsidRDefault="00721167" w:rsidP="00721167">
      <w:r>
        <w:t>Discoverability:</w:t>
      </w:r>
    </w:p>
    <w:p w14:paraId="22E690D4" w14:textId="483C6A03" w:rsidR="00721167" w:rsidRDefault="00721167" w:rsidP="00721167">
      <w:r>
        <w:t>HDR UK Innovation Gateway</w:t>
      </w:r>
    </w:p>
    <w:p w14:paraId="4C763A16" w14:textId="77777777" w:rsidR="00721167" w:rsidRDefault="00721167" w:rsidP="00490A5D">
      <w:pPr>
        <w:numPr>
          <w:ilvl w:val="0"/>
          <w:numId w:val="21"/>
        </w:numPr>
        <w:shd w:val="clear" w:color="auto" w:fill="FFFFFF"/>
        <w:spacing w:after="0" w:line="240" w:lineRule="auto"/>
        <w:rPr>
          <w:rFonts w:eastAsia="Times New Roman"/>
        </w:rPr>
      </w:pPr>
      <w:r>
        <w:rPr>
          <w:rFonts w:eastAsia="Times New Roman"/>
        </w:rPr>
        <w:t>CO-CONNECT:  </w:t>
      </w:r>
    </w:p>
    <w:p w14:paraId="058423A6" w14:textId="59D0EDBD" w:rsidR="00721167" w:rsidRDefault="00721167" w:rsidP="00721167"/>
    <w:p w14:paraId="2EC9CC6A" w14:textId="77777777" w:rsidR="00584C78" w:rsidRDefault="00584C78" w:rsidP="00490A5D">
      <w:pPr>
        <w:pStyle w:val="ListParagraph"/>
        <w:numPr>
          <w:ilvl w:val="1"/>
          <w:numId w:val="38"/>
        </w:numPr>
        <w:spacing w:after="0" w:line="240" w:lineRule="auto"/>
        <w:contextualSpacing w:val="0"/>
        <w:rPr>
          <w:rFonts w:ascii="Calibri" w:eastAsiaTheme="minorHAnsi" w:hAnsi="Calibri" w:cs="Calibri"/>
          <w:color w:val="auto"/>
        </w:rPr>
      </w:pPr>
      <w:r>
        <w:t>CO-CONNECT is HDR UK programme: limited number of cohorts from ISARIC4C</w:t>
      </w:r>
    </w:p>
    <w:p w14:paraId="7C38773C" w14:textId="77777777" w:rsidR="00721167" w:rsidRPr="00721167" w:rsidRDefault="00721167" w:rsidP="00721167"/>
    <w:sectPr w:rsidR="00721167" w:rsidRPr="0072116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HOUDHURY Moni" w:date="2022-06-28T09:40:00Z" w:initials="CM">
    <w:p w14:paraId="279ABD8C" w14:textId="77777777" w:rsidR="004C3490" w:rsidRDefault="004C3490" w:rsidP="004C3490">
      <w:r>
        <w:rPr>
          <w:rStyle w:val="CommentReference"/>
        </w:rPr>
        <w:annotationRef/>
      </w:r>
      <w:r>
        <w:t>AMEND TEXT TO GENERALISE</w:t>
      </w:r>
    </w:p>
    <w:p w14:paraId="76666917" w14:textId="77777777" w:rsidR="004C3490" w:rsidRDefault="004C3490" w:rsidP="004C3490">
      <w:r>
        <w:t>ADD TEXT/DECISIONS FROM FRIDAY TEAM MEETINGS</w:t>
      </w:r>
    </w:p>
    <w:p w14:paraId="51DA9143" w14:textId="77777777" w:rsidR="004C3490" w:rsidRDefault="004C3490" w:rsidP="004C3490">
      <w:r>
        <w:t>ADD TEXT/DECISIONS FROM ODAP DELIVERY MEETINGS</w:t>
      </w:r>
    </w:p>
    <w:p w14:paraId="4903A58F" w14:textId="77777777" w:rsidR="004C3490" w:rsidRDefault="004C3490" w:rsidP="004C3490">
      <w:r>
        <w:t>ADD LINKS TO ISARIC AND EDRIS PROCESSES/DOCUMENTS</w:t>
      </w:r>
    </w:p>
    <w:p w14:paraId="105CF147" w14:textId="65857C04" w:rsidR="004C3490" w:rsidRDefault="004C3490">
      <w:pPr>
        <w:pStyle w:val="CommentText"/>
      </w:pPr>
      <w:r>
        <w:t>ADD GLOSSARY</w:t>
      </w:r>
    </w:p>
    <w:p w14:paraId="10EBE3D0" w14:textId="3A5A124E" w:rsidR="004C3490" w:rsidRDefault="004C3490">
      <w:pPr>
        <w:pStyle w:val="CommentText"/>
      </w:pPr>
      <w:r>
        <w:t>ADD REFERENCES</w:t>
      </w:r>
    </w:p>
  </w:comment>
  <w:comment w:id="35" w:author="CHOUDHURY Moni" w:date="2022-06-27T13:22:00Z" w:initials="CM">
    <w:p w14:paraId="2C5538AC" w14:textId="4A88B114" w:rsidR="004C3490" w:rsidRDefault="004C3490">
      <w:pPr>
        <w:pStyle w:val="CommentText"/>
      </w:pPr>
      <w:r>
        <w:rPr>
          <w:rStyle w:val="CommentReference"/>
        </w:rPr>
        <w:annotationRef/>
      </w:r>
      <w:r>
        <w:t>Should the ISARIC Spine be focused on the covid cohort only, or include Hep A and Monkey Pox too?</w:t>
      </w:r>
    </w:p>
  </w:comment>
  <w:comment w:id="38" w:author="CHOUDHURY Moni" w:date="2022-06-27T15:58:00Z" w:initials="CM">
    <w:p w14:paraId="10D7D762" w14:textId="494046CD" w:rsidR="004C3490" w:rsidRDefault="004C3490">
      <w:pPr>
        <w:pStyle w:val="CommentText"/>
      </w:pPr>
      <w:r>
        <w:rPr>
          <w:rStyle w:val="CommentReference"/>
        </w:rPr>
        <w:annotationRef/>
      </w:r>
      <w:r>
        <w:t>Move chapter up, after chapter 5?</w:t>
      </w:r>
    </w:p>
  </w:comment>
  <w:comment w:id="40" w:author="CHOUDHURY Moni" w:date="2022-04-05T16:04:00Z" w:initials="CM">
    <w:p w14:paraId="03EABC97" w14:textId="33D78CAB" w:rsidR="004C3490" w:rsidRDefault="004C3490">
      <w:pPr>
        <w:pStyle w:val="CommentText"/>
      </w:pPr>
      <w:r>
        <w:rPr>
          <w:rStyle w:val="CommentReference"/>
        </w:rPr>
        <w:annotationRef/>
      </w:r>
      <w:r>
        <w:t>Text may need to be updated (this was written in Jan 22).  Check in @ next ODAP delivery team meeting</w:t>
      </w:r>
    </w:p>
  </w:comment>
  <w:comment w:id="42" w:author="CHOUDHURY Moni" w:date="2022-06-28T09:50:00Z" w:initials="CM">
    <w:p w14:paraId="4625A09F" w14:textId="3AD63F1D" w:rsidR="00C63E40" w:rsidRDefault="00C63E40">
      <w:pPr>
        <w:pStyle w:val="CommentText"/>
      </w:pPr>
      <w:r>
        <w:rPr>
          <w:rStyle w:val="CommentReference"/>
        </w:rPr>
        <w:annotationRef/>
      </w:r>
      <w:r>
        <w:t>Non embargo?</w:t>
      </w:r>
    </w:p>
  </w:comment>
  <w:comment w:id="49" w:author="CHOUDHURY Moni" w:date="2022-06-27T15:38:00Z" w:initials="CM">
    <w:p w14:paraId="52AD30DF" w14:textId="7F24CED1" w:rsidR="004C3490" w:rsidRDefault="004C3490">
      <w:pPr>
        <w:pStyle w:val="CommentText"/>
      </w:pPr>
      <w:r>
        <w:rPr>
          <w:rStyle w:val="CommentReference"/>
        </w:rPr>
        <w:annotationRef/>
      </w:r>
      <w:r>
        <w:t>Check who ‘I’ is – is it Diane or Lucy?</w:t>
      </w:r>
    </w:p>
  </w:comment>
  <w:comment w:id="51" w:author="CHOUDHURY Moni" w:date="2022-06-27T16:00:00Z" w:initials="CM">
    <w:p w14:paraId="50D43FD1" w14:textId="6130DE13" w:rsidR="004C3490" w:rsidRDefault="004C3490">
      <w:pPr>
        <w:pStyle w:val="CommentText"/>
      </w:pPr>
      <w:r>
        <w:rPr>
          <w:rStyle w:val="CommentReference"/>
        </w:rPr>
        <w:annotationRef/>
      </w:r>
      <w:r>
        <w:t>Do we need a distinction between new incoming datasets and extracts of existing datasets?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EBE3D0" w15:done="0"/>
  <w15:commentEx w15:paraId="2C5538AC" w15:done="0"/>
  <w15:commentEx w15:paraId="10D7D762" w15:done="0"/>
  <w15:commentEx w15:paraId="03EABC97" w15:done="0"/>
  <w15:commentEx w15:paraId="4625A09F" w15:done="0"/>
  <w15:commentEx w15:paraId="52AD30DF" w15:done="0"/>
  <w15:commentEx w15:paraId="50D43F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EBE3D0" w16cid:durableId="26BB866D"/>
  <w16cid:commentId w16cid:paraId="2C5538AC" w16cid:durableId="26BB866E"/>
  <w16cid:commentId w16cid:paraId="10D7D762" w16cid:durableId="26BB866F"/>
  <w16cid:commentId w16cid:paraId="03EABC97" w16cid:durableId="26BB8670"/>
  <w16cid:commentId w16cid:paraId="4625A09F" w16cid:durableId="26BB8671"/>
  <w16cid:commentId w16cid:paraId="52AD30DF" w16cid:durableId="26BB8672"/>
  <w16cid:commentId w16cid:paraId="50D43FD1" w16cid:durableId="26BB86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46D35" w14:textId="77777777" w:rsidR="004C3490" w:rsidRDefault="004C3490" w:rsidP="00B27DAE">
      <w:pPr>
        <w:spacing w:after="0" w:line="240" w:lineRule="auto"/>
      </w:pPr>
      <w:r>
        <w:separator/>
      </w:r>
    </w:p>
  </w:endnote>
  <w:endnote w:type="continuationSeparator" w:id="0">
    <w:p w14:paraId="7CF24C6A" w14:textId="77777777" w:rsidR="004C3490" w:rsidRDefault="004C3490" w:rsidP="00B27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28F63" w14:textId="6B3CE129" w:rsidR="004C3490" w:rsidRDefault="004C3490">
    <w:pPr>
      <w:pStyle w:val="Footer"/>
    </w:pPr>
    <w:r>
      <w:t>Version 0.2 updated June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D50C8" w14:textId="54F34948" w:rsidR="004C3490" w:rsidRDefault="004C3490">
    <w:pPr>
      <w:pStyle w:val="Footer"/>
      <w:jc w:val="right"/>
    </w:pPr>
    <w:r>
      <w:fldChar w:fldCharType="begin"/>
    </w:r>
    <w:r>
      <w:instrText xml:space="preserve"> PAGE   \* MERGEFORMAT </w:instrText>
    </w:r>
    <w:r>
      <w:fldChar w:fldCharType="separate"/>
    </w:r>
    <w:r w:rsidR="00C63E40">
      <w:rPr>
        <w:noProof/>
      </w:rPr>
      <w:t>5</w:t>
    </w:r>
    <w:r>
      <w:rPr>
        <w:noProof/>
      </w:rPr>
      <w:fldChar w:fldCharType="end"/>
    </w:r>
  </w:p>
  <w:p w14:paraId="0E6E33C4" w14:textId="77777777" w:rsidR="004C3490" w:rsidRDefault="004C34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1719581"/>
      <w:docPartObj>
        <w:docPartGallery w:val="Page Numbers (Bottom of Page)"/>
        <w:docPartUnique/>
      </w:docPartObj>
    </w:sdtPr>
    <w:sdtEndPr>
      <w:rPr>
        <w:noProof/>
      </w:rPr>
    </w:sdtEndPr>
    <w:sdtContent>
      <w:p w14:paraId="2A5333C2" w14:textId="6521D64D" w:rsidR="004C3490" w:rsidRDefault="004C3490">
        <w:pPr>
          <w:pStyle w:val="Footer"/>
          <w:jc w:val="right"/>
        </w:pPr>
        <w:r>
          <w:fldChar w:fldCharType="begin"/>
        </w:r>
        <w:r>
          <w:instrText xml:space="preserve"> PAGE   \* MERGEFORMAT </w:instrText>
        </w:r>
        <w:r>
          <w:fldChar w:fldCharType="separate"/>
        </w:r>
        <w:r w:rsidR="00C63E40">
          <w:rPr>
            <w:noProof/>
          </w:rPr>
          <w:t>19</w:t>
        </w:r>
        <w:r>
          <w:rPr>
            <w:noProof/>
          </w:rPr>
          <w:fldChar w:fldCharType="end"/>
        </w:r>
      </w:p>
    </w:sdtContent>
  </w:sdt>
  <w:p w14:paraId="2D41E0B6" w14:textId="32F2DE9E" w:rsidR="004C3490" w:rsidRDefault="004C3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29A53" w14:textId="77777777" w:rsidR="004C3490" w:rsidRDefault="004C3490" w:rsidP="00B27DAE">
      <w:pPr>
        <w:spacing w:after="0" w:line="240" w:lineRule="auto"/>
      </w:pPr>
      <w:r>
        <w:separator/>
      </w:r>
    </w:p>
  </w:footnote>
  <w:footnote w:type="continuationSeparator" w:id="0">
    <w:p w14:paraId="7DFA0F77" w14:textId="77777777" w:rsidR="004C3490" w:rsidRDefault="004C3490" w:rsidP="00B27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14C9D" w14:textId="03BB8838" w:rsidR="004C3490" w:rsidRDefault="00AC730F">
    <w:pPr>
      <w:pStyle w:val="Header"/>
    </w:pPr>
    <w:r>
      <w:rPr>
        <w:noProof/>
      </w:rPr>
    </w:r>
    <w:r w:rsidR="00AC730F">
      <w:rPr>
        <w:noProof/>
      </w:rPr>
      <w:pict w14:anchorId="40B53B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99391" o:spid="_x0000_s1026" type="#_x0000_t136" alt="" style="position:absolute;margin-left:0;margin-top:0;width:454.5pt;height:181.8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C2B2B" w14:textId="5B9B5668" w:rsidR="004C3490" w:rsidRDefault="00AC730F">
    <w:pPr>
      <w:pStyle w:val="Header"/>
    </w:pPr>
    <w:r>
      <w:rPr>
        <w:noProof/>
      </w:rPr>
    </w:r>
    <w:r w:rsidR="00AC730F">
      <w:rPr>
        <w:noProof/>
      </w:rPr>
      <w:pict w14:anchorId="386D7E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99392" o:spid="_x0000_s1027" type="#_x0000_t136" alt="" style="position:absolute;margin-left:0;margin-top:0;width:454.5pt;height:181.8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A6792" w14:textId="794F3D01" w:rsidR="004C3490" w:rsidRDefault="00AC730F">
    <w:pPr>
      <w:pStyle w:val="Header"/>
    </w:pPr>
    <w:r>
      <w:rPr>
        <w:noProof/>
      </w:rPr>
    </w:r>
    <w:r w:rsidR="00AC730F">
      <w:rPr>
        <w:noProof/>
      </w:rPr>
      <w:pict w14:anchorId="4BF461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99390" o:spid="_x0000_s1025" type="#_x0000_t136" alt="" style="position:absolute;margin-left:0;margin-top:0;width:454.5pt;height:181.8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4345" w14:textId="6689605C" w:rsidR="004C3490" w:rsidRDefault="00AC730F">
    <w:pPr>
      <w:pStyle w:val="Header"/>
    </w:pPr>
    <w:r>
      <w:rPr>
        <w:noProof/>
      </w:rPr>
    </w:r>
    <w:r w:rsidR="00AC730F">
      <w:rPr>
        <w:noProof/>
      </w:rPr>
      <w:pict w14:anchorId="2BA15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99394" o:spid="_x0000_s1029" type="#_x0000_t136" alt="" style="position:absolute;margin-left:0;margin-top:0;width:454.5pt;height:181.8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32BC2" w14:textId="25A04B46" w:rsidR="004C3490" w:rsidRDefault="00AC730F">
    <w:pPr>
      <w:pStyle w:val="Header"/>
    </w:pPr>
    <w:r>
      <w:rPr>
        <w:noProof/>
      </w:rPr>
    </w:r>
    <w:r w:rsidR="00AC730F">
      <w:rPr>
        <w:noProof/>
      </w:rPr>
      <w:pict w14:anchorId="122B63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99395" o:spid="_x0000_s1030" type="#_x0000_t136" alt="" style="position:absolute;margin-left:0;margin-top:0;width:454.5pt;height:181.8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66AC4" w14:textId="3A68ED3B" w:rsidR="004C3490" w:rsidRDefault="00AC730F">
    <w:pPr>
      <w:pStyle w:val="Header"/>
    </w:pPr>
    <w:r>
      <w:rPr>
        <w:noProof/>
      </w:rPr>
    </w:r>
    <w:r w:rsidR="00AC730F">
      <w:rPr>
        <w:noProof/>
      </w:rPr>
      <w:pict w14:anchorId="5D87B6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99393" o:spid="_x0000_s1028" type="#_x0000_t136" alt="" style="position:absolute;margin-left:0;margin-top:0;width:454.5pt;height:181.8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7101"/>
    <w:multiLevelType w:val="multilevel"/>
    <w:tmpl w:val="24202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11D75"/>
    <w:multiLevelType w:val="multilevel"/>
    <w:tmpl w:val="7C869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967CE"/>
    <w:multiLevelType w:val="multilevel"/>
    <w:tmpl w:val="182EF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E31169"/>
    <w:multiLevelType w:val="hybridMultilevel"/>
    <w:tmpl w:val="2D50C7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D164FA"/>
    <w:multiLevelType w:val="multilevel"/>
    <w:tmpl w:val="0AEA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AD5DC4"/>
    <w:multiLevelType w:val="multilevel"/>
    <w:tmpl w:val="FC482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D17323"/>
    <w:multiLevelType w:val="multilevel"/>
    <w:tmpl w:val="9ADA4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CE535F"/>
    <w:multiLevelType w:val="multilevel"/>
    <w:tmpl w:val="6DA604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2EB7878"/>
    <w:multiLevelType w:val="multilevel"/>
    <w:tmpl w:val="F0CE9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DD282A"/>
    <w:multiLevelType w:val="hybridMultilevel"/>
    <w:tmpl w:val="DECCC8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195176C6"/>
    <w:multiLevelType w:val="hybridMultilevel"/>
    <w:tmpl w:val="F480839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18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175A55"/>
    <w:multiLevelType w:val="hybridMultilevel"/>
    <w:tmpl w:val="62441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577033"/>
    <w:multiLevelType w:val="multilevel"/>
    <w:tmpl w:val="593A9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F637C4"/>
    <w:multiLevelType w:val="multilevel"/>
    <w:tmpl w:val="19041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DE240F"/>
    <w:multiLevelType w:val="hybridMultilevel"/>
    <w:tmpl w:val="83E42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071441"/>
    <w:multiLevelType w:val="multilevel"/>
    <w:tmpl w:val="676C1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5A7987"/>
    <w:multiLevelType w:val="hybridMultilevel"/>
    <w:tmpl w:val="124C5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C46031"/>
    <w:multiLevelType w:val="multilevel"/>
    <w:tmpl w:val="EB887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301D78"/>
    <w:multiLevelType w:val="multilevel"/>
    <w:tmpl w:val="710AE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0B2A4D"/>
    <w:multiLevelType w:val="hybridMultilevel"/>
    <w:tmpl w:val="613A5D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1" w15:restartNumberingAfterBreak="0">
    <w:nsid w:val="3B8B7483"/>
    <w:multiLevelType w:val="multilevel"/>
    <w:tmpl w:val="38AEC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97725C"/>
    <w:multiLevelType w:val="hybridMultilevel"/>
    <w:tmpl w:val="E3223B70"/>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start w:val="1"/>
      <w:numFmt w:val="bullet"/>
      <w:lvlText w:val=""/>
      <w:lvlJc w:val="left"/>
      <w:pPr>
        <w:ind w:left="3306" w:hanging="360"/>
      </w:pPr>
      <w:rPr>
        <w:rFonts w:ascii="Symbol" w:hAnsi="Symbol" w:hint="default"/>
      </w:rPr>
    </w:lvl>
    <w:lvl w:ilvl="4" w:tplc="08090003">
      <w:start w:val="1"/>
      <w:numFmt w:val="bullet"/>
      <w:lvlText w:val="o"/>
      <w:lvlJc w:val="left"/>
      <w:pPr>
        <w:ind w:left="4026" w:hanging="360"/>
      </w:pPr>
      <w:rPr>
        <w:rFonts w:ascii="Courier New" w:hAnsi="Courier New" w:cs="Courier New" w:hint="default"/>
      </w:rPr>
    </w:lvl>
    <w:lvl w:ilvl="5" w:tplc="08090005">
      <w:start w:val="1"/>
      <w:numFmt w:val="bullet"/>
      <w:lvlText w:val=""/>
      <w:lvlJc w:val="left"/>
      <w:pPr>
        <w:ind w:left="4746" w:hanging="360"/>
      </w:pPr>
      <w:rPr>
        <w:rFonts w:ascii="Wingdings" w:hAnsi="Wingdings" w:hint="default"/>
      </w:rPr>
    </w:lvl>
    <w:lvl w:ilvl="6" w:tplc="08090001">
      <w:start w:val="1"/>
      <w:numFmt w:val="bullet"/>
      <w:lvlText w:val=""/>
      <w:lvlJc w:val="left"/>
      <w:pPr>
        <w:ind w:left="5466" w:hanging="360"/>
      </w:pPr>
      <w:rPr>
        <w:rFonts w:ascii="Symbol" w:hAnsi="Symbol" w:hint="default"/>
      </w:rPr>
    </w:lvl>
    <w:lvl w:ilvl="7" w:tplc="08090003">
      <w:start w:val="1"/>
      <w:numFmt w:val="bullet"/>
      <w:lvlText w:val="o"/>
      <w:lvlJc w:val="left"/>
      <w:pPr>
        <w:ind w:left="6186" w:hanging="360"/>
      </w:pPr>
      <w:rPr>
        <w:rFonts w:ascii="Courier New" w:hAnsi="Courier New" w:cs="Courier New" w:hint="default"/>
      </w:rPr>
    </w:lvl>
    <w:lvl w:ilvl="8" w:tplc="08090005">
      <w:start w:val="1"/>
      <w:numFmt w:val="bullet"/>
      <w:lvlText w:val=""/>
      <w:lvlJc w:val="left"/>
      <w:pPr>
        <w:ind w:left="6906" w:hanging="360"/>
      </w:pPr>
      <w:rPr>
        <w:rFonts w:ascii="Wingdings" w:hAnsi="Wingdings" w:hint="default"/>
      </w:rPr>
    </w:lvl>
  </w:abstractNum>
  <w:abstractNum w:abstractNumId="23" w15:restartNumberingAfterBreak="0">
    <w:nsid w:val="44AB0411"/>
    <w:multiLevelType w:val="multilevel"/>
    <w:tmpl w:val="622EF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94260F"/>
    <w:multiLevelType w:val="hybridMultilevel"/>
    <w:tmpl w:val="71D8D8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D920F15"/>
    <w:multiLevelType w:val="multilevel"/>
    <w:tmpl w:val="A5C28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5F2725"/>
    <w:multiLevelType w:val="hybridMultilevel"/>
    <w:tmpl w:val="5DEA6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529C7E9F"/>
    <w:multiLevelType w:val="multilevel"/>
    <w:tmpl w:val="B8261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6E7A61"/>
    <w:multiLevelType w:val="hybridMultilevel"/>
    <w:tmpl w:val="71FC598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CF391B"/>
    <w:multiLevelType w:val="hybridMultilevel"/>
    <w:tmpl w:val="152A52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1" w15:restartNumberingAfterBreak="0">
    <w:nsid w:val="57580B2A"/>
    <w:multiLevelType w:val="hybridMultilevel"/>
    <w:tmpl w:val="DE3E8434"/>
    <w:lvl w:ilvl="0" w:tplc="88B893FE">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32" w15:restartNumberingAfterBreak="0">
    <w:nsid w:val="57970180"/>
    <w:multiLevelType w:val="hybridMultilevel"/>
    <w:tmpl w:val="7DC8E8A0"/>
    <w:lvl w:ilvl="0" w:tplc="08090001">
      <w:start w:val="1"/>
      <w:numFmt w:val="bullet"/>
      <w:lvlText w:val=""/>
      <w:lvlJc w:val="left"/>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B7434D"/>
    <w:multiLevelType w:val="multilevel"/>
    <w:tmpl w:val="6A664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9210EB"/>
    <w:multiLevelType w:val="multilevel"/>
    <w:tmpl w:val="8DDE0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9501AAF"/>
    <w:multiLevelType w:val="multilevel"/>
    <w:tmpl w:val="BC327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816208"/>
    <w:multiLevelType w:val="hybridMultilevel"/>
    <w:tmpl w:val="8BC21F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7" w15:restartNumberingAfterBreak="0">
    <w:nsid w:val="67C963D1"/>
    <w:multiLevelType w:val="multilevel"/>
    <w:tmpl w:val="37FE7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813A54"/>
    <w:multiLevelType w:val="multilevel"/>
    <w:tmpl w:val="D07A8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A51C81"/>
    <w:multiLevelType w:val="hybridMultilevel"/>
    <w:tmpl w:val="53B49EC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6A284530"/>
    <w:multiLevelType w:val="multilevel"/>
    <w:tmpl w:val="07ACA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ED184C"/>
    <w:multiLevelType w:val="multilevel"/>
    <w:tmpl w:val="982E9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011A1D"/>
    <w:multiLevelType w:val="multilevel"/>
    <w:tmpl w:val="05EEFD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D547EC1"/>
    <w:multiLevelType w:val="multilevel"/>
    <w:tmpl w:val="2B828A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DD12BCB"/>
    <w:multiLevelType w:val="hybridMultilevel"/>
    <w:tmpl w:val="7DF45F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00023A"/>
    <w:multiLevelType w:val="multilevel"/>
    <w:tmpl w:val="25742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3124298"/>
    <w:multiLevelType w:val="multilevel"/>
    <w:tmpl w:val="03926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45F3055"/>
    <w:multiLevelType w:val="multilevel"/>
    <w:tmpl w:val="EF203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C82975"/>
    <w:multiLevelType w:val="multilevel"/>
    <w:tmpl w:val="56126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6E624B"/>
    <w:multiLevelType w:val="hybridMultilevel"/>
    <w:tmpl w:val="9FB465F6"/>
    <w:lvl w:ilvl="0" w:tplc="FB6C1BD2">
      <w:start w:val="1"/>
      <w:numFmt w:val="bullet"/>
      <w:lvlText w:val="-"/>
      <w:lvlJc w:val="left"/>
      <w:pPr>
        <w:ind w:left="410" w:hanging="360"/>
      </w:pPr>
      <w:rPr>
        <w:rFonts w:ascii="Calibri" w:eastAsia="Calibri" w:hAnsi="Calibri" w:cs="Calibri" w:hint="default"/>
      </w:rPr>
    </w:lvl>
    <w:lvl w:ilvl="1" w:tplc="08090003">
      <w:start w:val="1"/>
      <w:numFmt w:val="bullet"/>
      <w:lvlText w:val="o"/>
      <w:lvlJc w:val="left"/>
      <w:pPr>
        <w:ind w:left="1130" w:hanging="360"/>
      </w:pPr>
      <w:rPr>
        <w:rFonts w:ascii="Courier New" w:hAnsi="Courier New" w:cs="Courier New" w:hint="default"/>
      </w:rPr>
    </w:lvl>
    <w:lvl w:ilvl="2" w:tplc="08090005">
      <w:start w:val="1"/>
      <w:numFmt w:val="bullet"/>
      <w:lvlText w:val=""/>
      <w:lvlJc w:val="left"/>
      <w:pPr>
        <w:ind w:left="1850" w:hanging="360"/>
      </w:pPr>
      <w:rPr>
        <w:rFonts w:ascii="Wingdings" w:hAnsi="Wingdings" w:hint="default"/>
      </w:rPr>
    </w:lvl>
    <w:lvl w:ilvl="3" w:tplc="08090001">
      <w:start w:val="1"/>
      <w:numFmt w:val="bullet"/>
      <w:lvlText w:val=""/>
      <w:lvlJc w:val="left"/>
      <w:pPr>
        <w:ind w:left="2570" w:hanging="360"/>
      </w:pPr>
      <w:rPr>
        <w:rFonts w:ascii="Symbol" w:hAnsi="Symbol" w:hint="default"/>
      </w:rPr>
    </w:lvl>
    <w:lvl w:ilvl="4" w:tplc="08090003">
      <w:start w:val="1"/>
      <w:numFmt w:val="bullet"/>
      <w:lvlText w:val="o"/>
      <w:lvlJc w:val="left"/>
      <w:pPr>
        <w:ind w:left="3290" w:hanging="360"/>
      </w:pPr>
      <w:rPr>
        <w:rFonts w:ascii="Courier New" w:hAnsi="Courier New" w:cs="Courier New" w:hint="default"/>
      </w:rPr>
    </w:lvl>
    <w:lvl w:ilvl="5" w:tplc="08090005">
      <w:start w:val="1"/>
      <w:numFmt w:val="bullet"/>
      <w:lvlText w:val=""/>
      <w:lvlJc w:val="left"/>
      <w:pPr>
        <w:ind w:left="4010" w:hanging="360"/>
      </w:pPr>
      <w:rPr>
        <w:rFonts w:ascii="Wingdings" w:hAnsi="Wingdings" w:hint="default"/>
      </w:rPr>
    </w:lvl>
    <w:lvl w:ilvl="6" w:tplc="08090001">
      <w:start w:val="1"/>
      <w:numFmt w:val="bullet"/>
      <w:lvlText w:val=""/>
      <w:lvlJc w:val="left"/>
      <w:pPr>
        <w:ind w:left="4730" w:hanging="360"/>
      </w:pPr>
      <w:rPr>
        <w:rFonts w:ascii="Symbol" w:hAnsi="Symbol" w:hint="default"/>
      </w:rPr>
    </w:lvl>
    <w:lvl w:ilvl="7" w:tplc="08090003">
      <w:start w:val="1"/>
      <w:numFmt w:val="bullet"/>
      <w:lvlText w:val="o"/>
      <w:lvlJc w:val="left"/>
      <w:pPr>
        <w:ind w:left="5450" w:hanging="360"/>
      </w:pPr>
      <w:rPr>
        <w:rFonts w:ascii="Courier New" w:hAnsi="Courier New" w:cs="Courier New" w:hint="default"/>
      </w:rPr>
    </w:lvl>
    <w:lvl w:ilvl="8" w:tplc="08090005">
      <w:start w:val="1"/>
      <w:numFmt w:val="bullet"/>
      <w:lvlText w:val=""/>
      <w:lvlJc w:val="left"/>
      <w:pPr>
        <w:ind w:left="6170" w:hanging="360"/>
      </w:pPr>
      <w:rPr>
        <w:rFonts w:ascii="Wingdings" w:hAnsi="Wingdings" w:hint="default"/>
      </w:rPr>
    </w:lvl>
  </w:abstractNum>
  <w:num w:numId="1">
    <w:abstractNumId w:val="30"/>
  </w:num>
  <w:num w:numId="2">
    <w:abstractNumId w:val="8"/>
  </w:num>
  <w:num w:numId="3">
    <w:abstractNumId w:val="26"/>
  </w:num>
  <w:num w:numId="4">
    <w:abstractNumId w:val="3"/>
  </w:num>
  <w:num w:numId="5">
    <w:abstractNumId w:val="15"/>
  </w:num>
  <w:num w:numId="6">
    <w:abstractNumId w:val="29"/>
  </w:num>
  <w:num w:numId="7">
    <w:abstractNumId w:val="22"/>
  </w:num>
  <w:num w:numId="8">
    <w:abstractNumId w:val="17"/>
  </w:num>
  <w:num w:numId="9">
    <w:abstractNumId w:val="28"/>
  </w:num>
  <w:num w:numId="10">
    <w:abstractNumId w:val="11"/>
  </w:num>
  <w:num w:numId="11">
    <w:abstractNumId w:val="32"/>
  </w:num>
  <w:num w:numId="12">
    <w:abstractNumId w:val="44"/>
  </w:num>
  <w:num w:numId="13">
    <w:abstractNumId w:val="9"/>
  </w:num>
  <w:num w:numId="14">
    <w:abstractNumId w:val="40"/>
  </w:num>
  <w:num w:numId="15">
    <w:abstractNumId w:val="13"/>
  </w:num>
  <w:num w:numId="16">
    <w:abstractNumId w:val="19"/>
  </w:num>
  <w:num w:numId="17">
    <w:abstractNumId w:val="38"/>
  </w:num>
  <w:num w:numId="18">
    <w:abstractNumId w:val="4"/>
  </w:num>
  <w:num w:numId="19">
    <w:abstractNumId w:val="14"/>
  </w:num>
  <w:num w:numId="20">
    <w:abstractNumId w:val="23"/>
  </w:num>
  <w:num w:numId="21">
    <w:abstractNumId w:val="48"/>
  </w:num>
  <w:num w:numId="22">
    <w:abstractNumId w:val="2"/>
  </w:num>
  <w:num w:numId="23">
    <w:abstractNumId w:val="45"/>
  </w:num>
  <w:num w:numId="24">
    <w:abstractNumId w:val="25"/>
  </w:num>
  <w:num w:numId="25">
    <w:abstractNumId w:val="0"/>
  </w:num>
  <w:num w:numId="26">
    <w:abstractNumId w:val="18"/>
  </w:num>
  <w:num w:numId="27">
    <w:abstractNumId w:val="1"/>
  </w:num>
  <w:num w:numId="28">
    <w:abstractNumId w:val="35"/>
  </w:num>
  <w:num w:numId="29">
    <w:abstractNumId w:val="41"/>
  </w:num>
  <w:num w:numId="30">
    <w:abstractNumId w:val="46"/>
  </w:num>
  <w:num w:numId="31">
    <w:abstractNumId w:val="27"/>
  </w:num>
  <w:num w:numId="32">
    <w:abstractNumId w:val="16"/>
  </w:num>
  <w:num w:numId="33">
    <w:abstractNumId w:val="6"/>
  </w:num>
  <w:num w:numId="34">
    <w:abstractNumId w:val="47"/>
  </w:num>
  <w:num w:numId="35">
    <w:abstractNumId w:val="5"/>
  </w:num>
  <w:num w:numId="36">
    <w:abstractNumId w:val="10"/>
  </w:num>
  <w:num w:numId="37">
    <w:abstractNumId w:val="39"/>
  </w:num>
  <w:num w:numId="38">
    <w:abstractNumId w:val="36"/>
  </w:num>
  <w:num w:numId="39">
    <w:abstractNumId w:val="20"/>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7"/>
  </w:num>
  <w:num w:numId="44">
    <w:abstractNumId w:val="33"/>
  </w:num>
  <w:num w:numId="45">
    <w:abstractNumId w:val="37"/>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num>
  <w:num w:numId="49">
    <w:abstractNumId w:val="49"/>
  </w:num>
  <w:num w:numId="50">
    <w:abstractNumId w:val="12"/>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OUDHURY Moni">
    <w15:presenceInfo w15:providerId="AD" w15:userId="S-1-5-21-861567501-1417001333-682003330-774979"/>
  </w15:person>
  <w15:person w15:author="Kenneth Baillie">
    <w15:presenceInfo w15:providerId="AD" w15:userId="S::kbaillie@ed.ac.uk::101602fc-0e28-4f0f-9a1a-0357e6b003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trackRevisions/>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7E0"/>
    <w:rsid w:val="00016006"/>
    <w:rsid w:val="00027338"/>
    <w:rsid w:val="00040D93"/>
    <w:rsid w:val="00082709"/>
    <w:rsid w:val="00093212"/>
    <w:rsid w:val="000A1A34"/>
    <w:rsid w:val="001A078C"/>
    <w:rsid w:val="001D3526"/>
    <w:rsid w:val="001D561C"/>
    <w:rsid w:val="002050B9"/>
    <w:rsid w:val="00242FB8"/>
    <w:rsid w:val="00257E62"/>
    <w:rsid w:val="002A224B"/>
    <w:rsid w:val="002E101C"/>
    <w:rsid w:val="003449E5"/>
    <w:rsid w:val="003A5E75"/>
    <w:rsid w:val="003D2091"/>
    <w:rsid w:val="0040361C"/>
    <w:rsid w:val="004236B1"/>
    <w:rsid w:val="00425730"/>
    <w:rsid w:val="00432125"/>
    <w:rsid w:val="00436C5E"/>
    <w:rsid w:val="00445F50"/>
    <w:rsid w:val="00471234"/>
    <w:rsid w:val="00485CB5"/>
    <w:rsid w:val="00490A5D"/>
    <w:rsid w:val="004C081D"/>
    <w:rsid w:val="004C3490"/>
    <w:rsid w:val="004F45F5"/>
    <w:rsid w:val="0054376D"/>
    <w:rsid w:val="00565F7F"/>
    <w:rsid w:val="00584C78"/>
    <w:rsid w:val="006178C6"/>
    <w:rsid w:val="00643545"/>
    <w:rsid w:val="006567C6"/>
    <w:rsid w:val="00660077"/>
    <w:rsid w:val="006D1817"/>
    <w:rsid w:val="006D6C23"/>
    <w:rsid w:val="00704D25"/>
    <w:rsid w:val="00721167"/>
    <w:rsid w:val="00727139"/>
    <w:rsid w:val="007B4CED"/>
    <w:rsid w:val="00831B37"/>
    <w:rsid w:val="008524B2"/>
    <w:rsid w:val="00965BC0"/>
    <w:rsid w:val="00977A8E"/>
    <w:rsid w:val="00990D45"/>
    <w:rsid w:val="00991194"/>
    <w:rsid w:val="009961FE"/>
    <w:rsid w:val="009A2785"/>
    <w:rsid w:val="009B35A8"/>
    <w:rsid w:val="009F79AF"/>
    <w:rsid w:val="00A04C6D"/>
    <w:rsid w:val="00A054DD"/>
    <w:rsid w:val="00A32D0A"/>
    <w:rsid w:val="00A40D4C"/>
    <w:rsid w:val="00AB3675"/>
    <w:rsid w:val="00AC730F"/>
    <w:rsid w:val="00AF101B"/>
    <w:rsid w:val="00B27DAE"/>
    <w:rsid w:val="00B33152"/>
    <w:rsid w:val="00B97869"/>
    <w:rsid w:val="00BC297E"/>
    <w:rsid w:val="00C147C1"/>
    <w:rsid w:val="00C41D14"/>
    <w:rsid w:val="00C63E40"/>
    <w:rsid w:val="00CB002D"/>
    <w:rsid w:val="00CE57C5"/>
    <w:rsid w:val="00CE76CC"/>
    <w:rsid w:val="00D139EE"/>
    <w:rsid w:val="00D317CF"/>
    <w:rsid w:val="00D85E74"/>
    <w:rsid w:val="00D92EF0"/>
    <w:rsid w:val="00DD1E33"/>
    <w:rsid w:val="00E04C72"/>
    <w:rsid w:val="00E0596E"/>
    <w:rsid w:val="00E1396E"/>
    <w:rsid w:val="00E76300"/>
    <w:rsid w:val="00EA27BA"/>
    <w:rsid w:val="00EB7023"/>
    <w:rsid w:val="00ED730C"/>
    <w:rsid w:val="00F00303"/>
    <w:rsid w:val="00F22CA9"/>
    <w:rsid w:val="00F847E0"/>
    <w:rsid w:val="00FA0A83"/>
    <w:rsid w:val="00FC6D62"/>
    <w:rsid w:val="00FF400C"/>
    <w:rsid w:val="02C0382A"/>
    <w:rsid w:val="21858437"/>
    <w:rsid w:val="3C2393FF"/>
    <w:rsid w:val="52DDE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143044F"/>
  <w15:chartTrackingRefBased/>
  <w15:docId w15:val="{3265344C-96AC-4A6E-A81E-ADDB89B5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7E0"/>
    <w:pPr>
      <w:spacing w:after="200" w:line="240" w:lineRule="atLeast"/>
    </w:pPr>
    <w:rPr>
      <w:rFonts w:ascii="Arial" w:eastAsia="Arial" w:hAnsi="Arial" w:cs="Arial"/>
      <w:color w:val="000000"/>
      <w:lang w:eastAsia="en-GB"/>
    </w:rPr>
  </w:style>
  <w:style w:type="paragraph" w:styleId="Heading1">
    <w:name w:val="heading 1"/>
    <w:basedOn w:val="Normal"/>
    <w:next w:val="Normal"/>
    <w:link w:val="Heading1Char"/>
    <w:uiPriority w:val="9"/>
    <w:qFormat/>
    <w:rsid w:val="00F847E0"/>
    <w:pPr>
      <w:keepNext/>
      <w:keepLines/>
      <w:numPr>
        <w:numId w:val="1"/>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F847E0"/>
    <w:pPr>
      <w:keepNext/>
      <w:keepLines/>
      <w:numPr>
        <w:ilvl w:val="1"/>
        <w:numId w:val="1"/>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F847E0"/>
    <w:pPr>
      <w:keepNext/>
      <w:keepLines/>
      <w:numPr>
        <w:ilvl w:val="2"/>
        <w:numId w:val="1"/>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F847E0"/>
    <w:pPr>
      <w:keepNext/>
      <w:keepLines/>
      <w:numPr>
        <w:ilvl w:val="3"/>
        <w:numId w:val="1"/>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F847E0"/>
    <w:pPr>
      <w:keepNext/>
      <w:keepLines/>
      <w:numPr>
        <w:ilvl w:val="4"/>
        <w:numId w:val="1"/>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F847E0"/>
    <w:pPr>
      <w:keepNext/>
      <w:keepLines/>
      <w:numPr>
        <w:ilvl w:val="5"/>
        <w:numId w:val="1"/>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F847E0"/>
    <w:pPr>
      <w:keepNext/>
      <w:keepLines/>
      <w:numPr>
        <w:ilvl w:val="6"/>
        <w:numId w:val="1"/>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F847E0"/>
    <w:pPr>
      <w:keepNext/>
      <w:keepLines/>
      <w:numPr>
        <w:ilvl w:val="7"/>
        <w:numId w:val="1"/>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F847E0"/>
    <w:pPr>
      <w:keepNext/>
      <w:keepLines/>
      <w:numPr>
        <w:ilvl w:val="8"/>
        <w:numId w:val="1"/>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7E0"/>
    <w:rPr>
      <w:rFonts w:ascii="Cambria" w:eastAsia="Times New Roman" w:hAnsi="Cambria" w:cs="Times New Roman"/>
      <w:b/>
      <w:bCs/>
      <w:color w:val="000000"/>
      <w:sz w:val="28"/>
      <w:szCs w:val="28"/>
      <w:lang w:eastAsia="en-GB"/>
    </w:rPr>
  </w:style>
  <w:style w:type="character" w:customStyle="1" w:styleId="Heading2Char">
    <w:name w:val="Heading 2 Char"/>
    <w:basedOn w:val="DefaultParagraphFont"/>
    <w:link w:val="Heading2"/>
    <w:uiPriority w:val="9"/>
    <w:rsid w:val="00F847E0"/>
    <w:rPr>
      <w:rFonts w:ascii="Cambria" w:eastAsia="Times New Roman" w:hAnsi="Cambria" w:cs="Times New Roman"/>
      <w:b/>
      <w:bCs/>
      <w:color w:val="000000"/>
      <w:sz w:val="26"/>
      <w:szCs w:val="26"/>
      <w:lang w:eastAsia="en-GB"/>
    </w:rPr>
  </w:style>
  <w:style w:type="character" w:customStyle="1" w:styleId="Heading3Char">
    <w:name w:val="Heading 3 Char"/>
    <w:basedOn w:val="DefaultParagraphFont"/>
    <w:link w:val="Heading3"/>
    <w:uiPriority w:val="9"/>
    <w:rsid w:val="00F847E0"/>
    <w:rPr>
      <w:rFonts w:ascii="Cambria" w:eastAsia="Times New Roman" w:hAnsi="Cambria" w:cs="Times New Roman"/>
      <w:b/>
      <w:bCs/>
      <w:color w:val="000000"/>
      <w:lang w:eastAsia="en-GB"/>
    </w:rPr>
  </w:style>
  <w:style w:type="character" w:customStyle="1" w:styleId="Heading4Char">
    <w:name w:val="Heading 4 Char"/>
    <w:basedOn w:val="DefaultParagraphFont"/>
    <w:link w:val="Heading4"/>
    <w:uiPriority w:val="9"/>
    <w:rsid w:val="00F847E0"/>
    <w:rPr>
      <w:rFonts w:ascii="Cambria" w:eastAsia="Times New Roman" w:hAnsi="Cambria" w:cs="Times New Roman"/>
      <w:b/>
      <w:bCs/>
      <w:i/>
      <w:iCs/>
      <w:color w:val="000000"/>
      <w:lang w:eastAsia="en-GB"/>
    </w:rPr>
  </w:style>
  <w:style w:type="character" w:customStyle="1" w:styleId="Heading5Char">
    <w:name w:val="Heading 5 Char"/>
    <w:basedOn w:val="DefaultParagraphFont"/>
    <w:link w:val="Heading5"/>
    <w:uiPriority w:val="9"/>
    <w:rsid w:val="00F847E0"/>
    <w:rPr>
      <w:rFonts w:ascii="Cambria" w:eastAsia="Times New Roman" w:hAnsi="Cambria" w:cs="Times New Roman"/>
      <w:color w:val="000000"/>
      <w:lang w:eastAsia="en-GB"/>
    </w:rPr>
  </w:style>
  <w:style w:type="character" w:customStyle="1" w:styleId="Heading6Char">
    <w:name w:val="Heading 6 Char"/>
    <w:basedOn w:val="DefaultParagraphFont"/>
    <w:link w:val="Heading6"/>
    <w:uiPriority w:val="9"/>
    <w:rsid w:val="00F847E0"/>
    <w:rPr>
      <w:rFonts w:ascii="Cambria" w:eastAsia="Times New Roman" w:hAnsi="Cambria" w:cs="Times New Roman"/>
      <w:i/>
      <w:iCs/>
      <w:color w:val="000000"/>
      <w:lang w:eastAsia="en-GB"/>
    </w:rPr>
  </w:style>
  <w:style w:type="character" w:customStyle="1" w:styleId="Heading7Char">
    <w:name w:val="Heading 7 Char"/>
    <w:basedOn w:val="DefaultParagraphFont"/>
    <w:link w:val="Heading7"/>
    <w:uiPriority w:val="9"/>
    <w:rsid w:val="00F847E0"/>
    <w:rPr>
      <w:rFonts w:ascii="Cambria" w:eastAsia="Times New Roman" w:hAnsi="Cambria" w:cs="Times New Roman"/>
      <w:i/>
      <w:iCs/>
      <w:color w:val="000000"/>
      <w:lang w:eastAsia="en-GB"/>
    </w:rPr>
  </w:style>
  <w:style w:type="character" w:customStyle="1" w:styleId="Heading8Char">
    <w:name w:val="Heading 8 Char"/>
    <w:basedOn w:val="DefaultParagraphFont"/>
    <w:link w:val="Heading8"/>
    <w:uiPriority w:val="9"/>
    <w:rsid w:val="00F847E0"/>
    <w:rPr>
      <w:rFonts w:ascii="Cambria" w:eastAsia="Times New Roman" w:hAnsi="Cambria" w:cs="Times New Roman"/>
      <w:color w:val="000000"/>
      <w:sz w:val="20"/>
      <w:szCs w:val="20"/>
      <w:lang w:eastAsia="en-GB"/>
    </w:rPr>
  </w:style>
  <w:style w:type="character" w:customStyle="1" w:styleId="Heading9Char">
    <w:name w:val="Heading 9 Char"/>
    <w:basedOn w:val="DefaultParagraphFont"/>
    <w:link w:val="Heading9"/>
    <w:uiPriority w:val="9"/>
    <w:rsid w:val="00F847E0"/>
    <w:rPr>
      <w:rFonts w:ascii="Cambria" w:eastAsia="Times New Roman" w:hAnsi="Cambria" w:cs="Times New Roman"/>
      <w:i/>
      <w:iCs/>
      <w:color w:val="000000"/>
      <w:sz w:val="20"/>
      <w:szCs w:val="20"/>
      <w:lang w:eastAsia="en-GB"/>
    </w:rPr>
  </w:style>
  <w:style w:type="paragraph" w:customStyle="1" w:styleId="Schedule">
    <w:name w:val="Schedule"/>
    <w:qFormat/>
    <w:rsid w:val="00F847E0"/>
    <w:pPr>
      <w:numPr>
        <w:numId w:val="2"/>
      </w:numPr>
      <w:spacing w:before="240" w:after="240" w:line="240" w:lineRule="atLeast"/>
    </w:pPr>
    <w:rPr>
      <w:rFonts w:ascii="Arial" w:eastAsia="Arial Unicode MS" w:hAnsi="Arial" w:cs="Arial"/>
      <w:b/>
      <w:color w:val="000000"/>
      <w:lang w:val="en-US"/>
    </w:rPr>
  </w:style>
  <w:style w:type="paragraph" w:customStyle="1" w:styleId="Part">
    <w:name w:val="Part"/>
    <w:basedOn w:val="Normal"/>
    <w:qFormat/>
    <w:rsid w:val="00F847E0"/>
    <w:pPr>
      <w:numPr>
        <w:ilvl w:val="1"/>
        <w:numId w:val="2"/>
      </w:numPr>
      <w:spacing w:before="240" w:after="240" w:line="300" w:lineRule="atLeast"/>
    </w:pPr>
    <w:rPr>
      <w:rFonts w:eastAsia="Arial Unicode MS"/>
      <w:b/>
      <w:szCs w:val="20"/>
      <w:lang w:eastAsia="en-US"/>
    </w:rPr>
  </w:style>
  <w:style w:type="paragraph" w:customStyle="1" w:styleId="ScheduleTitleClause">
    <w:name w:val="Schedule Title Clause"/>
    <w:basedOn w:val="Normal"/>
    <w:rsid w:val="00F847E0"/>
    <w:pPr>
      <w:keepNext/>
      <w:numPr>
        <w:ilvl w:val="2"/>
        <w:numId w:val="2"/>
      </w:numPr>
      <w:spacing w:before="240" w:after="240" w:line="300" w:lineRule="atLeast"/>
      <w:jc w:val="both"/>
      <w:outlineLvl w:val="0"/>
    </w:pPr>
    <w:rPr>
      <w:rFonts w:eastAsia="Arial Unicode MS"/>
      <w:b/>
      <w:kern w:val="28"/>
      <w:szCs w:val="20"/>
      <w:lang w:eastAsia="en-US"/>
    </w:rPr>
  </w:style>
  <w:style w:type="paragraph" w:customStyle="1" w:styleId="ScheduleUntitledsubclause1">
    <w:name w:val="Schedule Untitled subclause 1"/>
    <w:basedOn w:val="Normal"/>
    <w:rsid w:val="00F847E0"/>
    <w:pPr>
      <w:numPr>
        <w:ilvl w:val="3"/>
        <w:numId w:val="2"/>
      </w:numPr>
      <w:spacing w:before="280" w:after="120" w:line="300" w:lineRule="atLeast"/>
      <w:jc w:val="both"/>
      <w:outlineLvl w:val="1"/>
    </w:pPr>
    <w:rPr>
      <w:rFonts w:eastAsia="Arial Unicode MS"/>
      <w:szCs w:val="20"/>
      <w:lang w:eastAsia="en-US"/>
    </w:rPr>
  </w:style>
  <w:style w:type="paragraph" w:customStyle="1" w:styleId="ScheduleUntitledsubclause2">
    <w:name w:val="Schedule Untitled subclause 2"/>
    <w:basedOn w:val="Normal"/>
    <w:rsid w:val="00F847E0"/>
    <w:pPr>
      <w:numPr>
        <w:ilvl w:val="4"/>
        <w:numId w:val="2"/>
      </w:numPr>
      <w:spacing w:after="120" w:line="300" w:lineRule="atLeast"/>
      <w:jc w:val="both"/>
      <w:outlineLvl w:val="2"/>
    </w:pPr>
    <w:rPr>
      <w:rFonts w:eastAsia="Arial Unicode MS"/>
      <w:szCs w:val="20"/>
      <w:lang w:eastAsia="en-US"/>
    </w:rPr>
  </w:style>
  <w:style w:type="paragraph" w:customStyle="1" w:styleId="ScheduleUntitledsubclause3">
    <w:name w:val="Schedule Untitled subclause 3"/>
    <w:basedOn w:val="Normal"/>
    <w:rsid w:val="00F847E0"/>
    <w:pPr>
      <w:numPr>
        <w:ilvl w:val="5"/>
        <w:numId w:val="2"/>
      </w:numPr>
      <w:tabs>
        <w:tab w:val="left" w:pos="2261"/>
      </w:tabs>
      <w:spacing w:after="120" w:line="300" w:lineRule="atLeast"/>
      <w:jc w:val="both"/>
      <w:outlineLvl w:val="3"/>
    </w:pPr>
    <w:rPr>
      <w:rFonts w:eastAsia="Arial Unicode MS"/>
      <w:szCs w:val="20"/>
      <w:lang w:eastAsia="en-US"/>
    </w:rPr>
  </w:style>
  <w:style w:type="paragraph" w:styleId="ListParagraph">
    <w:name w:val="List Paragraph"/>
    <w:basedOn w:val="Normal"/>
    <w:link w:val="ListParagraphChar"/>
    <w:uiPriority w:val="34"/>
    <w:qFormat/>
    <w:rsid w:val="00F847E0"/>
    <w:pPr>
      <w:ind w:left="720"/>
      <w:contextualSpacing/>
    </w:pPr>
  </w:style>
  <w:style w:type="character" w:customStyle="1" w:styleId="ListParagraphChar">
    <w:name w:val="List Paragraph Char"/>
    <w:basedOn w:val="DefaultParagraphFont"/>
    <w:link w:val="ListParagraph"/>
    <w:uiPriority w:val="34"/>
    <w:rsid w:val="00F847E0"/>
    <w:rPr>
      <w:rFonts w:ascii="Arial" w:eastAsia="Arial" w:hAnsi="Arial" w:cs="Arial"/>
      <w:color w:val="000000"/>
      <w:lang w:eastAsia="en-GB"/>
    </w:rPr>
  </w:style>
  <w:style w:type="paragraph" w:styleId="Title">
    <w:name w:val="Title"/>
    <w:basedOn w:val="Normal"/>
    <w:next w:val="Normal"/>
    <w:link w:val="TitleChar"/>
    <w:uiPriority w:val="10"/>
    <w:qFormat/>
    <w:rsid w:val="00A32D0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32D0A"/>
    <w:rPr>
      <w:rFonts w:asciiTheme="majorHAnsi" w:eastAsiaTheme="majorEastAsia" w:hAnsiTheme="majorHAnsi" w:cstheme="majorBidi"/>
      <w:spacing w:val="-10"/>
      <w:kern w:val="28"/>
      <w:sz w:val="56"/>
      <w:szCs w:val="56"/>
      <w:lang w:eastAsia="en-GB"/>
    </w:rPr>
  </w:style>
  <w:style w:type="paragraph" w:styleId="TOCHeading">
    <w:name w:val="TOC Heading"/>
    <w:basedOn w:val="Heading1"/>
    <w:next w:val="Normal"/>
    <w:uiPriority w:val="39"/>
    <w:unhideWhenUsed/>
    <w:qFormat/>
    <w:rsid w:val="00A32D0A"/>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2">
    <w:name w:val="toc 2"/>
    <w:basedOn w:val="Normal"/>
    <w:next w:val="Normal"/>
    <w:autoRedefine/>
    <w:uiPriority w:val="39"/>
    <w:unhideWhenUsed/>
    <w:rsid w:val="00A32D0A"/>
    <w:pPr>
      <w:spacing w:after="100"/>
      <w:ind w:left="220"/>
    </w:pPr>
  </w:style>
  <w:style w:type="character" w:styleId="Hyperlink">
    <w:name w:val="Hyperlink"/>
    <w:basedOn w:val="DefaultParagraphFont"/>
    <w:uiPriority w:val="99"/>
    <w:unhideWhenUsed/>
    <w:rsid w:val="00A32D0A"/>
    <w:rPr>
      <w:color w:val="0563C1" w:themeColor="hyperlink"/>
      <w:u w:val="single"/>
    </w:rPr>
  </w:style>
  <w:style w:type="paragraph" w:styleId="CommentText">
    <w:name w:val="annotation text"/>
    <w:basedOn w:val="Normal"/>
    <w:link w:val="CommentTextChar"/>
    <w:uiPriority w:val="99"/>
    <w:semiHidden/>
    <w:unhideWhenUsed/>
    <w:rsid w:val="00FA0A83"/>
    <w:pPr>
      <w:spacing w:line="240" w:lineRule="auto"/>
    </w:pPr>
    <w:rPr>
      <w:rFonts w:asciiTheme="minorHAnsi" w:eastAsiaTheme="minorHAnsi" w:hAnsiTheme="minorHAnsi" w:cstheme="minorBidi"/>
      <w:color w:val="auto"/>
      <w:sz w:val="20"/>
      <w:szCs w:val="20"/>
      <w:lang w:eastAsia="en-US"/>
    </w:rPr>
  </w:style>
  <w:style w:type="character" w:customStyle="1" w:styleId="CommentTextChar">
    <w:name w:val="Comment Text Char"/>
    <w:basedOn w:val="DefaultParagraphFont"/>
    <w:link w:val="CommentText"/>
    <w:uiPriority w:val="99"/>
    <w:semiHidden/>
    <w:rsid w:val="00FA0A83"/>
    <w:rPr>
      <w:sz w:val="20"/>
      <w:szCs w:val="20"/>
    </w:rPr>
  </w:style>
  <w:style w:type="character" w:styleId="CommentReference">
    <w:name w:val="annotation reference"/>
    <w:basedOn w:val="DefaultParagraphFont"/>
    <w:uiPriority w:val="99"/>
    <w:semiHidden/>
    <w:unhideWhenUsed/>
    <w:rsid w:val="00FA0A83"/>
    <w:rPr>
      <w:sz w:val="16"/>
      <w:szCs w:val="16"/>
    </w:rPr>
  </w:style>
  <w:style w:type="paragraph" w:styleId="BalloonText">
    <w:name w:val="Balloon Text"/>
    <w:basedOn w:val="Normal"/>
    <w:link w:val="BalloonTextChar"/>
    <w:uiPriority w:val="99"/>
    <w:semiHidden/>
    <w:unhideWhenUsed/>
    <w:rsid w:val="00FA0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A83"/>
    <w:rPr>
      <w:rFonts w:ascii="Segoe UI" w:eastAsia="Arial" w:hAnsi="Segoe UI" w:cs="Segoe UI"/>
      <w:color w:val="000000"/>
      <w:sz w:val="18"/>
      <w:szCs w:val="18"/>
      <w:lang w:eastAsia="en-GB"/>
    </w:rPr>
  </w:style>
  <w:style w:type="paragraph" w:styleId="CommentSubject">
    <w:name w:val="annotation subject"/>
    <w:basedOn w:val="CommentText"/>
    <w:next w:val="CommentText"/>
    <w:link w:val="CommentSubjectChar"/>
    <w:uiPriority w:val="99"/>
    <w:semiHidden/>
    <w:unhideWhenUsed/>
    <w:rsid w:val="00FA0A83"/>
    <w:rPr>
      <w:rFonts w:ascii="Arial" w:eastAsia="Arial" w:hAnsi="Arial" w:cs="Arial"/>
      <w:b/>
      <w:bCs/>
      <w:color w:val="000000"/>
      <w:lang w:eastAsia="en-GB"/>
    </w:rPr>
  </w:style>
  <w:style w:type="character" w:customStyle="1" w:styleId="CommentSubjectChar">
    <w:name w:val="Comment Subject Char"/>
    <w:basedOn w:val="CommentTextChar"/>
    <w:link w:val="CommentSubject"/>
    <w:uiPriority w:val="99"/>
    <w:semiHidden/>
    <w:rsid w:val="00FA0A83"/>
    <w:rPr>
      <w:rFonts w:ascii="Arial" w:eastAsia="Arial" w:hAnsi="Arial" w:cs="Arial"/>
      <w:b/>
      <w:bCs/>
      <w:color w:val="000000"/>
      <w:sz w:val="20"/>
      <w:szCs w:val="20"/>
      <w:lang w:eastAsia="en-GB"/>
    </w:rPr>
  </w:style>
  <w:style w:type="table" w:styleId="TableGrid">
    <w:name w:val="Table Grid"/>
    <w:basedOn w:val="TableNormal"/>
    <w:uiPriority w:val="39"/>
    <w:rsid w:val="00E0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7D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DAE"/>
    <w:rPr>
      <w:rFonts w:ascii="Arial" w:eastAsia="Arial" w:hAnsi="Arial" w:cs="Arial"/>
      <w:color w:val="000000"/>
      <w:lang w:eastAsia="en-GB"/>
    </w:rPr>
  </w:style>
  <w:style w:type="paragraph" w:styleId="Footer">
    <w:name w:val="footer"/>
    <w:basedOn w:val="Normal"/>
    <w:link w:val="FooterChar"/>
    <w:uiPriority w:val="99"/>
    <w:unhideWhenUsed/>
    <w:rsid w:val="00B27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DAE"/>
    <w:rPr>
      <w:rFonts w:ascii="Arial" w:eastAsia="Arial" w:hAnsi="Arial" w:cs="Arial"/>
      <w:color w:val="000000"/>
      <w:lang w:eastAsia="en-GB"/>
    </w:rPr>
  </w:style>
  <w:style w:type="paragraph" w:styleId="NormalWeb">
    <w:name w:val="Normal (Web)"/>
    <w:basedOn w:val="Normal"/>
    <w:uiPriority w:val="99"/>
    <w:semiHidden/>
    <w:unhideWhenUsed/>
    <w:rsid w:val="00721167"/>
    <w:pPr>
      <w:spacing w:after="0" w:line="240" w:lineRule="auto"/>
    </w:pPr>
    <w:rPr>
      <w:rFonts w:ascii="Times New Roman" w:eastAsiaTheme="minorHAnsi" w:hAnsi="Times New Roman" w:cs="Times New Roman"/>
      <w:color w:val="auto"/>
      <w:sz w:val="24"/>
      <w:szCs w:val="24"/>
    </w:rPr>
  </w:style>
  <w:style w:type="paragraph" w:styleId="TOC1">
    <w:name w:val="toc 1"/>
    <w:basedOn w:val="Normal"/>
    <w:next w:val="Normal"/>
    <w:autoRedefine/>
    <w:uiPriority w:val="39"/>
    <w:unhideWhenUsed/>
    <w:rsid w:val="00721167"/>
    <w:pPr>
      <w:spacing w:after="100"/>
    </w:pPr>
  </w:style>
  <w:style w:type="paragraph" w:styleId="TOC3">
    <w:name w:val="toc 3"/>
    <w:basedOn w:val="Normal"/>
    <w:next w:val="Normal"/>
    <w:autoRedefine/>
    <w:uiPriority w:val="39"/>
    <w:unhideWhenUsed/>
    <w:rsid w:val="00721167"/>
    <w:pPr>
      <w:spacing w:after="100"/>
      <w:ind w:left="440"/>
    </w:pPr>
  </w:style>
  <w:style w:type="paragraph" w:customStyle="1" w:styleId="xxxxmsonormal">
    <w:name w:val="x_xxxmsonormal"/>
    <w:basedOn w:val="Normal"/>
    <w:rsid w:val="00485CB5"/>
    <w:pPr>
      <w:spacing w:after="0" w:line="240" w:lineRule="auto"/>
    </w:pPr>
    <w:rPr>
      <w:rFonts w:ascii="Times New Roman" w:eastAsiaTheme="minorHAnsi" w:hAnsi="Times New Roman" w:cs="Times New Roman"/>
      <w:color w:val="auto"/>
      <w:sz w:val="24"/>
      <w:szCs w:val="24"/>
    </w:rPr>
  </w:style>
  <w:style w:type="paragraph" w:customStyle="1" w:styleId="xmsonormal">
    <w:name w:val="x_msonormal"/>
    <w:basedOn w:val="Normal"/>
    <w:rsid w:val="00C147C1"/>
    <w:pPr>
      <w:spacing w:after="0" w:line="240" w:lineRule="auto"/>
    </w:pPr>
    <w:rPr>
      <w:rFonts w:ascii="Times New Roman" w:eastAsiaTheme="minorHAnsi" w:hAnsi="Times New Roman" w:cs="Times New Roman"/>
      <w:color w:val="auto"/>
      <w:sz w:val="24"/>
      <w:szCs w:val="24"/>
    </w:rPr>
  </w:style>
  <w:style w:type="paragraph" w:customStyle="1" w:styleId="xxmsonormal">
    <w:name w:val="x_xmsonormal"/>
    <w:basedOn w:val="Normal"/>
    <w:rsid w:val="00B33152"/>
    <w:pPr>
      <w:spacing w:after="0" w:line="240" w:lineRule="auto"/>
    </w:pPr>
    <w:rPr>
      <w:rFonts w:ascii="Times New Roman" w:eastAsiaTheme="minorHAnsi" w:hAnsi="Times New Roman" w:cs="Times New Roman"/>
      <w:color w:val="auto"/>
      <w:sz w:val="24"/>
      <w:szCs w:val="24"/>
    </w:rPr>
  </w:style>
  <w:style w:type="character" w:styleId="FollowedHyperlink">
    <w:name w:val="FollowedHyperlink"/>
    <w:basedOn w:val="DefaultParagraphFont"/>
    <w:uiPriority w:val="99"/>
    <w:semiHidden/>
    <w:unhideWhenUsed/>
    <w:rsid w:val="006178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763592">
      <w:bodyDiv w:val="1"/>
      <w:marLeft w:val="0"/>
      <w:marRight w:val="0"/>
      <w:marTop w:val="0"/>
      <w:marBottom w:val="0"/>
      <w:divBdr>
        <w:top w:val="none" w:sz="0" w:space="0" w:color="auto"/>
        <w:left w:val="none" w:sz="0" w:space="0" w:color="auto"/>
        <w:bottom w:val="none" w:sz="0" w:space="0" w:color="auto"/>
        <w:right w:val="none" w:sz="0" w:space="0" w:color="auto"/>
      </w:divBdr>
    </w:div>
    <w:div w:id="333800666">
      <w:bodyDiv w:val="1"/>
      <w:marLeft w:val="0"/>
      <w:marRight w:val="0"/>
      <w:marTop w:val="0"/>
      <w:marBottom w:val="0"/>
      <w:divBdr>
        <w:top w:val="none" w:sz="0" w:space="0" w:color="auto"/>
        <w:left w:val="none" w:sz="0" w:space="0" w:color="auto"/>
        <w:bottom w:val="none" w:sz="0" w:space="0" w:color="auto"/>
        <w:right w:val="none" w:sz="0" w:space="0" w:color="auto"/>
      </w:divBdr>
    </w:div>
    <w:div w:id="636420418">
      <w:bodyDiv w:val="1"/>
      <w:marLeft w:val="0"/>
      <w:marRight w:val="0"/>
      <w:marTop w:val="0"/>
      <w:marBottom w:val="0"/>
      <w:divBdr>
        <w:top w:val="none" w:sz="0" w:space="0" w:color="auto"/>
        <w:left w:val="none" w:sz="0" w:space="0" w:color="auto"/>
        <w:bottom w:val="none" w:sz="0" w:space="0" w:color="auto"/>
        <w:right w:val="none" w:sz="0" w:space="0" w:color="auto"/>
      </w:divBdr>
    </w:div>
    <w:div w:id="659693786">
      <w:bodyDiv w:val="1"/>
      <w:marLeft w:val="0"/>
      <w:marRight w:val="0"/>
      <w:marTop w:val="0"/>
      <w:marBottom w:val="0"/>
      <w:divBdr>
        <w:top w:val="none" w:sz="0" w:space="0" w:color="auto"/>
        <w:left w:val="none" w:sz="0" w:space="0" w:color="auto"/>
        <w:bottom w:val="none" w:sz="0" w:space="0" w:color="auto"/>
        <w:right w:val="none" w:sz="0" w:space="0" w:color="auto"/>
      </w:divBdr>
    </w:div>
    <w:div w:id="691027581">
      <w:bodyDiv w:val="1"/>
      <w:marLeft w:val="0"/>
      <w:marRight w:val="0"/>
      <w:marTop w:val="0"/>
      <w:marBottom w:val="0"/>
      <w:divBdr>
        <w:top w:val="none" w:sz="0" w:space="0" w:color="auto"/>
        <w:left w:val="none" w:sz="0" w:space="0" w:color="auto"/>
        <w:bottom w:val="none" w:sz="0" w:space="0" w:color="auto"/>
        <w:right w:val="none" w:sz="0" w:space="0" w:color="auto"/>
      </w:divBdr>
    </w:div>
    <w:div w:id="854423712">
      <w:bodyDiv w:val="1"/>
      <w:marLeft w:val="0"/>
      <w:marRight w:val="0"/>
      <w:marTop w:val="0"/>
      <w:marBottom w:val="0"/>
      <w:divBdr>
        <w:top w:val="none" w:sz="0" w:space="0" w:color="auto"/>
        <w:left w:val="none" w:sz="0" w:space="0" w:color="auto"/>
        <w:bottom w:val="none" w:sz="0" w:space="0" w:color="auto"/>
        <w:right w:val="none" w:sz="0" w:space="0" w:color="auto"/>
      </w:divBdr>
    </w:div>
    <w:div w:id="946931170">
      <w:bodyDiv w:val="1"/>
      <w:marLeft w:val="0"/>
      <w:marRight w:val="0"/>
      <w:marTop w:val="0"/>
      <w:marBottom w:val="0"/>
      <w:divBdr>
        <w:top w:val="none" w:sz="0" w:space="0" w:color="auto"/>
        <w:left w:val="none" w:sz="0" w:space="0" w:color="auto"/>
        <w:bottom w:val="none" w:sz="0" w:space="0" w:color="auto"/>
        <w:right w:val="none" w:sz="0" w:space="0" w:color="auto"/>
      </w:divBdr>
    </w:div>
    <w:div w:id="962006081">
      <w:bodyDiv w:val="1"/>
      <w:marLeft w:val="0"/>
      <w:marRight w:val="0"/>
      <w:marTop w:val="0"/>
      <w:marBottom w:val="0"/>
      <w:divBdr>
        <w:top w:val="none" w:sz="0" w:space="0" w:color="auto"/>
        <w:left w:val="none" w:sz="0" w:space="0" w:color="auto"/>
        <w:bottom w:val="none" w:sz="0" w:space="0" w:color="auto"/>
        <w:right w:val="none" w:sz="0" w:space="0" w:color="auto"/>
      </w:divBdr>
    </w:div>
    <w:div w:id="1019694940">
      <w:bodyDiv w:val="1"/>
      <w:marLeft w:val="0"/>
      <w:marRight w:val="0"/>
      <w:marTop w:val="0"/>
      <w:marBottom w:val="0"/>
      <w:divBdr>
        <w:top w:val="none" w:sz="0" w:space="0" w:color="auto"/>
        <w:left w:val="none" w:sz="0" w:space="0" w:color="auto"/>
        <w:bottom w:val="none" w:sz="0" w:space="0" w:color="auto"/>
        <w:right w:val="none" w:sz="0" w:space="0" w:color="auto"/>
      </w:divBdr>
    </w:div>
    <w:div w:id="1314942353">
      <w:bodyDiv w:val="1"/>
      <w:marLeft w:val="0"/>
      <w:marRight w:val="0"/>
      <w:marTop w:val="0"/>
      <w:marBottom w:val="0"/>
      <w:divBdr>
        <w:top w:val="none" w:sz="0" w:space="0" w:color="auto"/>
        <w:left w:val="none" w:sz="0" w:space="0" w:color="auto"/>
        <w:bottom w:val="none" w:sz="0" w:space="0" w:color="auto"/>
        <w:right w:val="none" w:sz="0" w:space="0" w:color="auto"/>
      </w:divBdr>
    </w:div>
    <w:div w:id="1320308244">
      <w:bodyDiv w:val="1"/>
      <w:marLeft w:val="0"/>
      <w:marRight w:val="0"/>
      <w:marTop w:val="0"/>
      <w:marBottom w:val="0"/>
      <w:divBdr>
        <w:top w:val="none" w:sz="0" w:space="0" w:color="auto"/>
        <w:left w:val="none" w:sz="0" w:space="0" w:color="auto"/>
        <w:bottom w:val="none" w:sz="0" w:space="0" w:color="auto"/>
        <w:right w:val="none" w:sz="0" w:space="0" w:color="auto"/>
      </w:divBdr>
    </w:div>
    <w:div w:id="1371104385">
      <w:bodyDiv w:val="1"/>
      <w:marLeft w:val="0"/>
      <w:marRight w:val="0"/>
      <w:marTop w:val="0"/>
      <w:marBottom w:val="0"/>
      <w:divBdr>
        <w:top w:val="none" w:sz="0" w:space="0" w:color="auto"/>
        <w:left w:val="none" w:sz="0" w:space="0" w:color="auto"/>
        <w:bottom w:val="none" w:sz="0" w:space="0" w:color="auto"/>
        <w:right w:val="none" w:sz="0" w:space="0" w:color="auto"/>
      </w:divBdr>
    </w:div>
    <w:div w:id="1461222385">
      <w:bodyDiv w:val="1"/>
      <w:marLeft w:val="0"/>
      <w:marRight w:val="0"/>
      <w:marTop w:val="0"/>
      <w:marBottom w:val="0"/>
      <w:divBdr>
        <w:top w:val="none" w:sz="0" w:space="0" w:color="auto"/>
        <w:left w:val="none" w:sz="0" w:space="0" w:color="auto"/>
        <w:bottom w:val="none" w:sz="0" w:space="0" w:color="auto"/>
        <w:right w:val="none" w:sz="0" w:space="0" w:color="auto"/>
      </w:divBdr>
    </w:div>
    <w:div w:id="1652102981">
      <w:bodyDiv w:val="1"/>
      <w:marLeft w:val="0"/>
      <w:marRight w:val="0"/>
      <w:marTop w:val="0"/>
      <w:marBottom w:val="0"/>
      <w:divBdr>
        <w:top w:val="none" w:sz="0" w:space="0" w:color="auto"/>
        <w:left w:val="none" w:sz="0" w:space="0" w:color="auto"/>
        <w:bottom w:val="none" w:sz="0" w:space="0" w:color="auto"/>
        <w:right w:val="none" w:sz="0" w:space="0" w:color="auto"/>
      </w:divBdr>
    </w:div>
    <w:div w:id="1677877325">
      <w:bodyDiv w:val="1"/>
      <w:marLeft w:val="0"/>
      <w:marRight w:val="0"/>
      <w:marTop w:val="0"/>
      <w:marBottom w:val="0"/>
      <w:divBdr>
        <w:top w:val="none" w:sz="0" w:space="0" w:color="auto"/>
        <w:left w:val="none" w:sz="0" w:space="0" w:color="auto"/>
        <w:bottom w:val="none" w:sz="0" w:space="0" w:color="auto"/>
        <w:right w:val="none" w:sz="0" w:space="0" w:color="auto"/>
      </w:divBdr>
    </w:div>
    <w:div w:id="1719620915">
      <w:bodyDiv w:val="1"/>
      <w:marLeft w:val="0"/>
      <w:marRight w:val="0"/>
      <w:marTop w:val="0"/>
      <w:marBottom w:val="0"/>
      <w:divBdr>
        <w:top w:val="none" w:sz="0" w:space="0" w:color="auto"/>
        <w:left w:val="none" w:sz="0" w:space="0" w:color="auto"/>
        <w:bottom w:val="none" w:sz="0" w:space="0" w:color="auto"/>
        <w:right w:val="none" w:sz="0" w:space="0" w:color="auto"/>
      </w:divBdr>
    </w:div>
    <w:div w:id="1760641992">
      <w:bodyDiv w:val="1"/>
      <w:marLeft w:val="0"/>
      <w:marRight w:val="0"/>
      <w:marTop w:val="0"/>
      <w:marBottom w:val="0"/>
      <w:divBdr>
        <w:top w:val="none" w:sz="0" w:space="0" w:color="auto"/>
        <w:left w:val="none" w:sz="0" w:space="0" w:color="auto"/>
        <w:bottom w:val="none" w:sz="0" w:space="0" w:color="auto"/>
        <w:right w:val="none" w:sz="0" w:space="0" w:color="auto"/>
      </w:divBdr>
    </w:div>
    <w:div w:id="1885294348">
      <w:bodyDiv w:val="1"/>
      <w:marLeft w:val="0"/>
      <w:marRight w:val="0"/>
      <w:marTop w:val="0"/>
      <w:marBottom w:val="0"/>
      <w:divBdr>
        <w:top w:val="none" w:sz="0" w:space="0" w:color="auto"/>
        <w:left w:val="none" w:sz="0" w:space="0" w:color="auto"/>
        <w:bottom w:val="none" w:sz="0" w:space="0" w:color="auto"/>
        <w:right w:val="none" w:sz="0" w:space="0" w:color="auto"/>
      </w:divBdr>
    </w:div>
    <w:div w:id="2051032334">
      <w:bodyDiv w:val="1"/>
      <w:marLeft w:val="0"/>
      <w:marRight w:val="0"/>
      <w:marTop w:val="0"/>
      <w:marBottom w:val="0"/>
      <w:divBdr>
        <w:top w:val="none" w:sz="0" w:space="0" w:color="auto"/>
        <w:left w:val="none" w:sz="0" w:space="0" w:color="auto"/>
        <w:bottom w:val="none" w:sz="0" w:space="0" w:color="auto"/>
        <w:right w:val="none" w:sz="0" w:space="0" w:color="auto"/>
      </w:divBdr>
    </w:div>
    <w:div w:id="2071688898">
      <w:bodyDiv w:val="1"/>
      <w:marLeft w:val="0"/>
      <w:marRight w:val="0"/>
      <w:marTop w:val="0"/>
      <w:marBottom w:val="0"/>
      <w:divBdr>
        <w:top w:val="none" w:sz="0" w:space="0" w:color="auto"/>
        <w:left w:val="none" w:sz="0" w:space="0" w:color="auto"/>
        <w:bottom w:val="none" w:sz="0" w:space="0" w:color="auto"/>
        <w:right w:val="none" w:sz="0" w:space="0" w:color="auto"/>
      </w:divBdr>
    </w:div>
    <w:div w:id="2097742558">
      <w:bodyDiv w:val="1"/>
      <w:marLeft w:val="0"/>
      <w:marRight w:val="0"/>
      <w:marTop w:val="0"/>
      <w:marBottom w:val="0"/>
      <w:divBdr>
        <w:top w:val="none" w:sz="0" w:space="0" w:color="auto"/>
        <w:left w:val="none" w:sz="0" w:space="0" w:color="auto"/>
        <w:bottom w:val="none" w:sz="0" w:space="0" w:color="auto"/>
        <w:right w:val="none" w:sz="0" w:space="0" w:color="auto"/>
      </w:divBdr>
    </w:div>
    <w:div w:id="213000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yperlink" Target="https://www.cogconsortium.uk/" TargetMode="External"/><Relationship Id="rId21" Type="http://schemas.openxmlformats.org/officeDocument/2006/relationships/header" Target="header5.xml"/><Relationship Id="rId34" Type="http://schemas.openxmlformats.org/officeDocument/2006/relationships/hyperlink" Target="https://uoe.sharepoint.com/:w:/r/sites/ISARIC4C/DataInfrastructureAndGovernance/IDAMAC/Documentation/NA%20National%20Safe%20Haven%20Statistical%20Disclosure%20v5.docx?d=w8e62494d77674ec99dd25a5b3eed5844&amp;csf=1&amp;web=1&amp;e=NMtbB8"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5" Type="http://schemas.openxmlformats.org/officeDocument/2006/relationships/hyperlink" Target="https://genomicc.org/" TargetMode="External"/><Relationship Id="rId33" Type="http://schemas.openxmlformats.org/officeDocument/2006/relationships/hyperlink" Target="https://uoe.sharepoint.com/:w:/r/sites/ISARIC4C/DataInfrastructureAndGovernance/IDAMAC/Documentation/ISARIC4C%20Data%20Transfer%20Processv1.docx?d=wd5006b07d2da43d4a511a8528fb052a0&amp;csf=1&amp;web=1&amp;e=TPoXo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yperlink" Target="https://uoe.sharepoint.com/:b:/r/sites/ISARIC4C/DataInfrastructureAndGovernance/IDAMAC/ISARIC4C%20Access/ISARIC4C%20Data%20Access%20Process.pdf?csf=1&amp;web=1&amp;e=32JQ6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uoe.sharepoint.com/:x:/r/sites/ISARIC4C/DataInfrastructureAndGovernance/ODAP/_documents/ODAP%20datasets%20mapping.xlsx?d=w1dde5dbd6a094799b1595de102fa3818&amp;csf=1&amp;web=1&amp;e=coUYiB" TargetMode="External"/><Relationship Id="rId32" Type="http://schemas.openxmlformats.org/officeDocument/2006/relationships/hyperlink" Target="https://www.isdscotland.org/Products-and-Services/eDRIS/_docs/eDRIS-User-Agreement-v16.pdf?22"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yperlink" Target="https://icoda-research.org/hdr-uk-as-data-controller-for-icoda,%20for%20incoming:%201"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odap.ac.uk/" TargetMode="External"/><Relationship Id="rId31" Type="http://schemas.openxmlformats.org/officeDocument/2006/relationships/hyperlink" Target="https://www.informationgovernance.scot.nhs.uk/pbpphsc/wp-content/uploads/sites/2/2021/07/PBPP-Amendment-Request-form-v2.4-2.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hyperlink" Target="mailto:ODAP@ed.ac.uk" TargetMode="External"/><Relationship Id="rId30" Type="http://schemas.openxmlformats.org/officeDocument/2006/relationships/hyperlink" Target="mailto:Covid19genomics@phe.gov.uk" TargetMode="External"/><Relationship Id="rId35" Type="http://schemas.openxmlformats.org/officeDocument/2006/relationships/hyperlink" Target="https://uoe.sharepoint.com/:w:/r/sites/ISARIC4C/DataInfrastructureAndGovernance/IDAMAC/Documentation/FCS%20Output%20Request%20Form%20-%2020220608.docx?d=w4c6e0d65713742ff92f4464c98053a99&amp;csf=1&amp;web=1&amp;e=5OgOQQ"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7d994e3-b5ae-468b-8232-912e5d994f88">
      <Terms xmlns="http://schemas.microsoft.com/office/infopath/2007/PartnerControls"/>
    </lcf76f155ced4ddcb4097134ff3c332f>
    <TaxCatchAll xmlns="ca44edb9-cd5e-4867-b2cf-3fb60bbb520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4" ma:contentTypeDescription="Create a new document." ma:contentTypeScope="" ma:versionID="e50441f91da9d86d924161509b7b62cc">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7818e5686a71211c1b2ad6612964c372"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28EAC2-C1EC-48CD-8FC3-ABB0DB247E41}">
  <ds:schemaRefs>
    <ds:schemaRef ds:uri="http://schemas.microsoft.com/office/infopath/2007/PartnerControls"/>
    <ds:schemaRef ds:uri="ca44edb9-cd5e-4867-b2cf-3fb60bbb5207"/>
    <ds:schemaRef ds:uri="http://purl.org/dc/dcmitype/"/>
    <ds:schemaRef ds:uri="http://schemas.microsoft.com/office/2006/documentManagement/types"/>
    <ds:schemaRef ds:uri="http://purl.org/dc/elements/1.1/"/>
    <ds:schemaRef ds:uri="http://schemas.microsoft.com/office/2006/metadata/properties"/>
    <ds:schemaRef ds:uri="57d994e3-b5ae-468b-8232-912e5d994f88"/>
    <ds:schemaRef ds:uri="http://schemas.openxmlformats.org/package/2006/metadata/core-properties"/>
    <ds:schemaRef ds:uri="http://purl.org/dc/terms/"/>
    <ds:schemaRef ds:uri="http://www.w3.org/XML/1998/namespace"/>
  </ds:schemaRefs>
</ds:datastoreItem>
</file>

<file path=customXml/itemProps2.xml><?xml version="1.0" encoding="utf-8"?>
<ds:datastoreItem xmlns:ds="http://schemas.openxmlformats.org/officeDocument/2006/customXml" ds:itemID="{74E7F428-EA00-4B66-8C2C-47E06B9E2898}">
  <ds:schemaRefs>
    <ds:schemaRef ds:uri="http://schemas.microsoft.com/sharepoint/v3/contenttype/forms"/>
  </ds:schemaRefs>
</ds:datastoreItem>
</file>

<file path=customXml/itemProps3.xml><?xml version="1.0" encoding="utf-8"?>
<ds:datastoreItem xmlns:ds="http://schemas.openxmlformats.org/officeDocument/2006/customXml" ds:itemID="{E5AB3EFE-CFB4-4F94-AE77-2EBD0E8FEE8F}">
  <ds:schemaRefs>
    <ds:schemaRef ds:uri="http://schemas.openxmlformats.org/officeDocument/2006/bibliography"/>
  </ds:schemaRefs>
</ds:datastoreItem>
</file>

<file path=customXml/itemProps4.xml><?xml version="1.0" encoding="utf-8"?>
<ds:datastoreItem xmlns:ds="http://schemas.openxmlformats.org/officeDocument/2006/customXml" ds:itemID="{13B2EB47-5BCA-406F-BE02-A4EFEBD73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d994e3-b5ae-468b-8232-912e5d994f88"/>
    <ds:schemaRef ds:uri="ca44edb9-cd5e-4867-b2cf-3fb60bbb5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4165</Words>
  <Characters>23742</Characters>
  <Application>Microsoft Office Word</Application>
  <DocSecurity>0</DocSecurity>
  <Lines>197</Lines>
  <Paragraphs>55</Paragraphs>
  <ScaleCrop>false</ScaleCrop>
  <Company>University of Edinburgh</Company>
  <LinksUpToDate>false</LinksUpToDate>
  <CharactersWithSpaces>27852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Moni</dc:creator>
  <cp:keywords/>
  <dc:description/>
  <cp:lastModifiedBy>Kenneth Baillie</cp:lastModifiedBy>
  <cp:revision>26</cp:revision>
  <dcterms:created xsi:type="dcterms:W3CDTF">2022-06-24T10:24:00Z</dcterms:created>
  <dcterms:modified xsi:type="dcterms:W3CDTF">2022-09-01T18:34:00Z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0x0101007034D77099B4FA45976453DF2BBC71F1</vt:lpwstr>
  </property>
  <property fmtid="{D5CDD505-2E9C-101B-9397-08002B2CF9AE}" pid="3" name="MediaServiceImageTags">
    <vt:lpwstr/>
  </property>
</Properties>
</file>